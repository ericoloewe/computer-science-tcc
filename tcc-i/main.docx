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7447" w14:textId="77777777" w:rsidR="008F2AE9" w:rsidRDefault="008F2AE9">
      <w:pPr>
        <w:pStyle w:val="Capa"/>
      </w:pPr>
      <w:r>
        <w:t>UNIVERSI</w:t>
      </w:r>
      <w:r w:rsidR="00D04942">
        <w:t>dade</w:t>
      </w:r>
      <w:r>
        <w:t xml:space="preserve"> FEEVALE</w:t>
      </w:r>
    </w:p>
    <w:p w14:paraId="474FBC75" w14:textId="77777777" w:rsidR="008F2AE9" w:rsidRDefault="008F2AE9">
      <w:pPr>
        <w:pStyle w:val="CapaTexto"/>
        <w:outlineLvl w:val="0"/>
      </w:pPr>
    </w:p>
    <w:p w14:paraId="160803CD" w14:textId="77777777" w:rsidR="00D04942" w:rsidRDefault="00D04942" w:rsidP="00D04942">
      <w:pPr>
        <w:pStyle w:val="CapaTexto"/>
      </w:pPr>
    </w:p>
    <w:p w14:paraId="4C86863F" w14:textId="77777777" w:rsidR="00D04942" w:rsidRDefault="00D04942" w:rsidP="00D04942">
      <w:pPr>
        <w:pStyle w:val="CapaTexto"/>
      </w:pPr>
    </w:p>
    <w:p w14:paraId="5FD8F042" w14:textId="48907D1B" w:rsidR="008F2AE9" w:rsidRDefault="002337EE">
      <w:pPr>
        <w:pStyle w:val="CapaTexto"/>
        <w:outlineLvl w:val="0"/>
      </w:pPr>
      <w:r>
        <w:t>ÉRico De SOUZA loewe</w:t>
      </w:r>
    </w:p>
    <w:p w14:paraId="2085F7DC" w14:textId="77777777" w:rsidR="00D04942" w:rsidRDefault="00D04942" w:rsidP="00D04942">
      <w:pPr>
        <w:pStyle w:val="CapaTexto"/>
        <w:outlineLvl w:val="0"/>
      </w:pPr>
    </w:p>
    <w:p w14:paraId="7C5A0051" w14:textId="77777777" w:rsidR="00D04942" w:rsidRDefault="00D04942" w:rsidP="00D04942">
      <w:pPr>
        <w:pStyle w:val="CapaTexto"/>
      </w:pPr>
    </w:p>
    <w:p w14:paraId="23CB23DB" w14:textId="77777777" w:rsidR="00D04942" w:rsidRDefault="00D04942" w:rsidP="00D04942">
      <w:pPr>
        <w:pStyle w:val="CapaTexto"/>
      </w:pPr>
    </w:p>
    <w:p w14:paraId="432B48EC" w14:textId="77777777" w:rsidR="008F2AE9" w:rsidRDefault="008F2AE9">
      <w:pPr>
        <w:pStyle w:val="Normal3"/>
      </w:pPr>
    </w:p>
    <w:p w14:paraId="6E9960B2" w14:textId="0BC2F93E" w:rsidR="008F2AE9" w:rsidRDefault="00BA1B75" w:rsidP="0080100E">
      <w:pPr>
        <w:pStyle w:val="NomeTrabalho"/>
      </w:pPr>
      <w:r w:rsidRPr="00BA1B75">
        <w:t>SISTEMA DE RECOMENDAÇÃO MUSICAL BASEADO EM CONTEXTO COMPORTAMENTAL E DE AMBIENTE</w:t>
      </w:r>
    </w:p>
    <w:p w14:paraId="0D1F7A23" w14:textId="77777777" w:rsidR="00D04942" w:rsidRDefault="00D04942" w:rsidP="00D04942">
      <w:pPr>
        <w:pStyle w:val="CapaTexto"/>
        <w:outlineLvl w:val="0"/>
      </w:pPr>
    </w:p>
    <w:p w14:paraId="2D7B8463" w14:textId="77777777" w:rsidR="00D04942" w:rsidRDefault="00D04942" w:rsidP="00D04942">
      <w:pPr>
        <w:pStyle w:val="CapaTexto"/>
      </w:pPr>
    </w:p>
    <w:p w14:paraId="76928322" w14:textId="77777777" w:rsidR="00D04942" w:rsidRDefault="00D04942" w:rsidP="00D04942">
      <w:pPr>
        <w:pStyle w:val="CapaTexto"/>
      </w:pPr>
    </w:p>
    <w:p w14:paraId="6DBD9FE4" w14:textId="77777777" w:rsidR="00D04942" w:rsidRDefault="00D04942" w:rsidP="0080100E"/>
    <w:p w14:paraId="1EABE770" w14:textId="77777777" w:rsidR="00D04942" w:rsidRDefault="00D04942" w:rsidP="0080100E"/>
    <w:p w14:paraId="43DA8609" w14:textId="77777777" w:rsidR="00D04942" w:rsidRDefault="00D04942" w:rsidP="0080100E"/>
    <w:p w14:paraId="3154D2A6" w14:textId="77777777" w:rsidR="00D04942" w:rsidRDefault="00D04942" w:rsidP="0080100E"/>
    <w:p w14:paraId="1E21F9CE" w14:textId="77777777" w:rsidR="00D04942" w:rsidRDefault="00D04942" w:rsidP="0080100E"/>
    <w:p w14:paraId="187922F7" w14:textId="77777777" w:rsidR="00D04942" w:rsidRDefault="00D04942" w:rsidP="0080100E"/>
    <w:p w14:paraId="7A3F0A03" w14:textId="77777777" w:rsidR="00D04942" w:rsidRPr="00D04942" w:rsidRDefault="00D04942" w:rsidP="0080100E"/>
    <w:p w14:paraId="3321B369" w14:textId="77777777" w:rsidR="00DF3A09" w:rsidRDefault="00DF3A09" w:rsidP="0080100E">
      <w:pPr>
        <w:pStyle w:val="LocaleData"/>
      </w:pPr>
      <w:r>
        <w:t>Novo Hamburgo</w:t>
      </w:r>
    </w:p>
    <w:p w14:paraId="2EEC8D8D" w14:textId="2AD5D367" w:rsidR="00DF3A09" w:rsidRDefault="00DF3A09" w:rsidP="0080100E">
      <w:pPr>
        <w:pStyle w:val="LocaleData"/>
      </w:pPr>
      <w:r>
        <w:t>2020</w:t>
      </w:r>
    </w:p>
    <w:p w14:paraId="6CF0A5E9" w14:textId="42DDB69D" w:rsidR="008F2AE9" w:rsidRDefault="006676C9">
      <w:pPr>
        <w:pStyle w:val="Capa"/>
      </w:pPr>
      <w:r>
        <w:lastRenderedPageBreak/>
        <mc:AlternateContent>
          <mc:Choice Requires="wps">
            <w:drawing>
              <wp:anchor distT="0" distB="0" distL="114300" distR="114300" simplePos="0" relativeHeight="251657728" behindDoc="0" locked="0" layoutInCell="0" allowOverlap="1" wp14:anchorId="185175D2" wp14:editId="59A8FC23">
                <wp:simplePos x="0" y="0"/>
                <wp:positionH relativeFrom="column">
                  <wp:posOffset>5503545</wp:posOffset>
                </wp:positionH>
                <wp:positionV relativeFrom="paragraph">
                  <wp:posOffset>-714375</wp:posOffset>
                </wp:positionV>
                <wp:extent cx="365760" cy="365760"/>
                <wp:effectExtent l="11430" t="13335" r="13335" b="1143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365760"/>
                        </a:xfrm>
                        <a:prstGeom prst="rect">
                          <a:avLst/>
                        </a:prstGeom>
                        <a:solidFill>
                          <a:srgbClr val="FFFFFF"/>
                        </a:solidFill>
                        <a:ln w="9525">
                          <a:solidFill>
                            <a:srgbClr val="FFFFFF"/>
                          </a:solidFill>
                          <a:miter lim="800000"/>
                          <a:headEnd/>
                          <a:tailEnd/>
                        </a:ln>
                      </wps:spPr>
                      <wps:txb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85175D2" id="_x0000_t202" coordsize="21600,21600" o:spt="202" path="m,l,21600r21600,l21600,xe">
                <v:stroke joinstyle="miter"/>
                <v:path gradientshapeok="t" o:connecttype="rect"/>
              </v:shapetype>
              <v:shape id="Text Box 6" o:spid="_x0000_s1026" type="#_x0000_t202" style="position:absolute;left:0;text-align:left;margin-left:433.35pt;margin-top:-56.25pt;width:28.8pt;height:28.8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" o:allowincell="f" strokecolor="white">
                <v:textbox>
                  <w:txbxContent>
                    <w:p w14:paraId="6B002AC0" w14:textId="77777777" w:rsidR="00A170A0" w:rsidRDefault="00A170A0" w:rsidP="0080100E"/>
                    <w:p w14:paraId="0074EEEE" w14:textId="77777777" w:rsidR="00A170A0" w:rsidRDefault="00A170A0" w:rsidP="0080100E"/>
                    <w:p w14:paraId="20FED896" w14:textId="77777777" w:rsidR="00A170A0" w:rsidRDefault="00A170A0" w:rsidP="0080100E"/>
                    <w:p w14:paraId="6BC7A7D7" w14:textId="77777777" w:rsidR="00A170A0" w:rsidRDefault="00A170A0" w:rsidP="0080100E"/>
                    <w:p w14:paraId="657ED508" w14:textId="77777777" w:rsidR="00A170A0" w:rsidRDefault="00A170A0" w:rsidP="0080100E"/>
                    <w:p w14:paraId="4DBF881F" w14:textId="77777777" w:rsidR="00A170A0" w:rsidRDefault="00A170A0" w:rsidP="0080100E"/>
                    <w:p w14:paraId="47D5DC89" w14:textId="77777777" w:rsidR="00A170A0" w:rsidRDefault="00A170A0" w:rsidP="0080100E"/>
                  </w:txbxContent>
                </v:textbox>
              </v:shape>
            </w:pict>
          </mc:Fallback>
        </mc:AlternateContent>
      </w:r>
      <w:r w:rsidR="00DB49E1">
        <w:t>Érico De SOUZA LOEWE</w:t>
      </w:r>
    </w:p>
    <w:p w14:paraId="6BFC4633" w14:textId="1AE620D3" w:rsidR="008F2AE9" w:rsidRDefault="008F2AE9">
      <w:pPr>
        <w:pStyle w:val="Normal3"/>
      </w:pPr>
    </w:p>
    <w:p w14:paraId="0986077C" w14:textId="75D9E8CD" w:rsidR="00DF3A09" w:rsidRDefault="00DF3A09">
      <w:pPr>
        <w:pStyle w:val="Normal3"/>
      </w:pPr>
    </w:p>
    <w:p w14:paraId="43C4E8A0" w14:textId="741D082E" w:rsidR="00DF3A09" w:rsidRDefault="00DF3A09">
      <w:pPr>
        <w:pStyle w:val="Normal3"/>
      </w:pPr>
    </w:p>
    <w:p w14:paraId="18CFC68C" w14:textId="77777777" w:rsidR="00DF3A09" w:rsidRDefault="00DF3A09">
      <w:pPr>
        <w:pStyle w:val="Normal3"/>
      </w:pPr>
    </w:p>
    <w:p w14:paraId="4345F2C0" w14:textId="77777777" w:rsidR="008F2AE9" w:rsidRDefault="008F2AE9">
      <w:pPr>
        <w:pStyle w:val="Normal3"/>
      </w:pPr>
    </w:p>
    <w:p w14:paraId="6D7E9700" w14:textId="77777777" w:rsidR="008F2AE9" w:rsidRDefault="008F2AE9">
      <w:pPr>
        <w:pStyle w:val="Normal3"/>
      </w:pPr>
    </w:p>
    <w:p w14:paraId="2C73C061" w14:textId="77777777" w:rsidR="008F2AE9" w:rsidRDefault="008F2AE9">
      <w:pPr>
        <w:pStyle w:val="Normal3"/>
      </w:pPr>
    </w:p>
    <w:p w14:paraId="6FA819EF" w14:textId="617327B1" w:rsidR="008F2AE9" w:rsidRDefault="000C049F" w:rsidP="0080100E">
      <w:pPr>
        <w:pStyle w:val="NomeTrabalho"/>
      </w:pPr>
      <w:r w:rsidRPr="000C049F">
        <w:t>SISTEMA DE RECOMENDAÇÃO MUSICAL BASEADO EM CONTEXTO COMPORTAMENTAL E DE AMBIENTE</w:t>
      </w:r>
    </w:p>
    <w:p w14:paraId="1EF7D7B8" w14:textId="77777777" w:rsidR="008F2AE9" w:rsidRDefault="008F2AE9">
      <w:pPr>
        <w:pStyle w:val="Normal3"/>
      </w:pPr>
    </w:p>
    <w:p w14:paraId="251B64EB" w14:textId="77777777" w:rsidR="008F2AE9" w:rsidRDefault="008F2AE9">
      <w:pPr>
        <w:pStyle w:val="Normal3"/>
      </w:pPr>
    </w:p>
    <w:p w14:paraId="128F5B03" w14:textId="77777777" w:rsidR="008F2AE9" w:rsidRDefault="008F2AE9">
      <w:pPr>
        <w:pStyle w:val="Normal3"/>
      </w:pPr>
    </w:p>
    <w:p w14:paraId="20A33BF0" w14:textId="77777777" w:rsidR="008F2AE9" w:rsidRDefault="008F2AE9">
      <w:pPr>
        <w:pStyle w:val="Normal3"/>
      </w:pPr>
    </w:p>
    <w:p w14:paraId="313F225B" w14:textId="77777777" w:rsidR="008F2AE9" w:rsidRDefault="008F2AE9">
      <w:pPr>
        <w:pStyle w:val="Normal3"/>
      </w:pPr>
    </w:p>
    <w:p w14:paraId="5E15D16D" w14:textId="77777777" w:rsidR="008F2AE9" w:rsidRPr="00D04942" w:rsidRDefault="00D04942" w:rsidP="0080100E">
      <w:pPr>
        <w:pStyle w:val="CapaTexto2"/>
      </w:pPr>
      <w:r>
        <w:t>Trabalho de Conclusão de Curso</w:t>
      </w:r>
    </w:p>
    <w:p w14:paraId="061030AC" w14:textId="77777777" w:rsidR="008F2AE9" w:rsidRPr="00D04942" w:rsidRDefault="00D04942" w:rsidP="0080100E">
      <w:pPr>
        <w:pStyle w:val="CapaTexto2"/>
      </w:pPr>
      <w:r>
        <w:t>apresentado como requisito parcial</w:t>
      </w:r>
    </w:p>
    <w:p w14:paraId="3627E371" w14:textId="77777777" w:rsidR="008F2AE9" w:rsidRPr="00D04942" w:rsidRDefault="00D04942" w:rsidP="0080100E">
      <w:pPr>
        <w:pStyle w:val="CapaTexto2"/>
      </w:pPr>
      <w:r>
        <w:t>à obtenção do grau de Bacharel em</w:t>
      </w:r>
    </w:p>
    <w:p w14:paraId="334D3F4B" w14:textId="77777777" w:rsidR="00D04942" w:rsidRDefault="00307B26" w:rsidP="0080100E">
      <w:pPr>
        <w:pStyle w:val="CapaTexto2"/>
      </w:pPr>
      <w:r>
        <w:t>Nome do Curso</w:t>
      </w:r>
      <w:r w:rsidR="00D04942">
        <w:t xml:space="preserve"> pela </w:t>
      </w:r>
    </w:p>
    <w:p w14:paraId="3581E089" w14:textId="77777777" w:rsidR="008F2AE9" w:rsidRDefault="00D04942" w:rsidP="0080100E">
      <w:pPr>
        <w:pStyle w:val="CapaTexto2"/>
      </w:pPr>
      <w:r>
        <w:t>Universidade Feevale</w:t>
      </w:r>
    </w:p>
    <w:p w14:paraId="528FBBC3" w14:textId="77777777" w:rsidR="008F2AE9" w:rsidRDefault="008F2AE9">
      <w:pPr>
        <w:pStyle w:val="Normal3"/>
      </w:pPr>
    </w:p>
    <w:p w14:paraId="6F23196E" w14:textId="77777777" w:rsidR="008F2AE9" w:rsidRDefault="008F2AE9">
      <w:pPr>
        <w:pStyle w:val="Normal3"/>
      </w:pPr>
    </w:p>
    <w:p w14:paraId="309378E3" w14:textId="77777777" w:rsidR="008F2AE9" w:rsidRDefault="008F2AE9">
      <w:pPr>
        <w:pStyle w:val="Normal3"/>
      </w:pPr>
    </w:p>
    <w:p w14:paraId="249173E8" w14:textId="77777777" w:rsidR="008F2AE9" w:rsidRDefault="008F2AE9">
      <w:pPr>
        <w:pStyle w:val="Normal3"/>
      </w:pPr>
    </w:p>
    <w:p w14:paraId="7B186425" w14:textId="77777777" w:rsidR="008F2AE9" w:rsidRDefault="008F2AE9">
      <w:pPr>
        <w:pStyle w:val="Normal3"/>
      </w:pPr>
    </w:p>
    <w:p w14:paraId="71C6C99D" w14:textId="77777777" w:rsidR="008F2AE9" w:rsidRDefault="008F2AE9" w:rsidP="0080100E">
      <w:pPr>
        <w:pStyle w:val="CapaTexto2"/>
      </w:pPr>
      <w:r>
        <w:t>Orientador: nome do professor orientador</w:t>
      </w:r>
    </w:p>
    <w:p w14:paraId="723174B5" w14:textId="77777777" w:rsidR="008F2AE9" w:rsidRDefault="008F2AE9" w:rsidP="0080100E">
      <w:pPr>
        <w:pStyle w:val="LocaleData"/>
      </w:pPr>
    </w:p>
    <w:p w14:paraId="6E573A83" w14:textId="77777777" w:rsidR="008F2AE9" w:rsidRDefault="008F2AE9">
      <w:pPr>
        <w:pStyle w:val="Normal3"/>
      </w:pPr>
    </w:p>
    <w:p w14:paraId="236CB00C" w14:textId="77777777" w:rsidR="008F2AE9" w:rsidRDefault="008F2AE9">
      <w:pPr>
        <w:pStyle w:val="Normal3"/>
      </w:pPr>
    </w:p>
    <w:p w14:paraId="1BAA8AF6" w14:textId="77777777" w:rsidR="008F2AE9" w:rsidRDefault="008F2AE9">
      <w:pPr>
        <w:pStyle w:val="Normal3"/>
      </w:pPr>
    </w:p>
    <w:p w14:paraId="78A1C798" w14:textId="77777777" w:rsidR="008F2AE9" w:rsidRDefault="008F2AE9">
      <w:pPr>
        <w:pStyle w:val="Normal3"/>
      </w:pPr>
    </w:p>
    <w:p w14:paraId="71731651" w14:textId="77777777" w:rsidR="008F2AE9" w:rsidRDefault="008F2AE9">
      <w:pPr>
        <w:pStyle w:val="Normal3"/>
      </w:pPr>
    </w:p>
    <w:p w14:paraId="672C0441" w14:textId="77777777" w:rsidR="00D04942" w:rsidRDefault="008F2AE9" w:rsidP="0080100E">
      <w:pPr>
        <w:pStyle w:val="LocaleData"/>
      </w:pPr>
      <w:r>
        <w:t>Novo Hamburgo</w:t>
      </w:r>
    </w:p>
    <w:p w14:paraId="1EAC21EF" w14:textId="4B673EDE" w:rsidR="008F2AE9" w:rsidRDefault="008F2AE9" w:rsidP="0080100E">
      <w:pPr>
        <w:pStyle w:val="LocaleData"/>
      </w:pPr>
      <w:r>
        <w:t>20</w:t>
      </w:r>
      <w:r w:rsidR="00DF3A09">
        <w:t>20</w:t>
      </w:r>
    </w:p>
    <w:p w14:paraId="138394EA" w14:textId="134329C5" w:rsidR="008F2AE9" w:rsidRDefault="008F2AE9" w:rsidP="0080100E"/>
    <w:p w14:paraId="12A62E28" w14:textId="0C4561DE" w:rsidR="0005036F" w:rsidRDefault="0005036F" w:rsidP="0080100E"/>
    <w:p w14:paraId="5CC83100" w14:textId="77777777" w:rsidR="0005036F" w:rsidRDefault="0005036F" w:rsidP="0080100E"/>
    <w:p w14:paraId="39F48EDA" w14:textId="77777777" w:rsidR="008F2AE9" w:rsidRDefault="008F2AE9" w:rsidP="0080100E"/>
    <w:p w14:paraId="761923B9" w14:textId="77777777" w:rsidR="008F2AE9" w:rsidRDefault="008F2AE9" w:rsidP="0080100E"/>
    <w:p w14:paraId="3D7C6AF1" w14:textId="77777777" w:rsidR="008F2AE9" w:rsidRDefault="008F2AE9" w:rsidP="0080100E"/>
    <w:p w14:paraId="691F6768" w14:textId="77777777" w:rsidR="008F2AE9" w:rsidRDefault="008F2AE9" w:rsidP="0080100E">
      <w:pPr>
        <w:pStyle w:val="TtuloAgradecimento"/>
      </w:pPr>
      <w:r>
        <w:t>Agradecimentos</w:t>
      </w:r>
    </w:p>
    <w:p w14:paraId="74CEE209" w14:textId="77777777" w:rsidR="008F2AE9" w:rsidRDefault="008F2AE9" w:rsidP="0080100E">
      <w:pPr>
        <w:pStyle w:val="TextodeAgradecimento"/>
      </w:pPr>
      <w:r>
        <w:t xml:space="preserve">Gostaria de agradecer a todos os que, de alguma maneira, contribuíram para a realização desse trabalho de conclusão, em especial: </w:t>
      </w:r>
    </w:p>
    <w:p w14:paraId="3FC26AA1" w14:textId="77777777" w:rsidR="008F2AE9" w:rsidRDefault="008F2AE9" w:rsidP="0080100E">
      <w:pPr>
        <w:pStyle w:val="TextodeAgradecimento"/>
      </w:pPr>
      <w:r>
        <w:t xml:space="preserve">Aos amigos e às pessoas que convivem comigo diariamente, minha gratidão, pelo apoio emocional - nos períodos mais difíceis do trabalho.  </w:t>
      </w:r>
    </w:p>
    <w:p w14:paraId="208189F7" w14:textId="77777777" w:rsidR="008F2AE9" w:rsidRDefault="008F2AE9" w:rsidP="0080100E">
      <w:pPr>
        <w:pStyle w:val="TextodeAgradecimento"/>
      </w:pPr>
      <w:r>
        <w:t>Enfim, os demais agradecimentos que o aluno desejar fazer.</w:t>
      </w:r>
    </w:p>
    <w:p w14:paraId="24969CA7" w14:textId="77777777" w:rsidR="008F2AE9" w:rsidRDefault="008F2AE9" w:rsidP="0080100E">
      <w:pPr>
        <w:pStyle w:val="TextodeAgradecimento"/>
      </w:pPr>
    </w:p>
    <w:p w14:paraId="410476EE" w14:textId="77777777" w:rsidR="008F2AE9" w:rsidRDefault="008F2AE9" w:rsidP="0080100E">
      <w:pPr>
        <w:pStyle w:val="Comentrio-retirar"/>
      </w:pPr>
      <w:r>
        <w:t>* Folha de dedicatória ou de agradecimentos = elemento opcional. O texto fica na parte inferior da página, respeitando as margens de 2cm da borda direita e 8cm da borda esquerda da página (PRODANOV, 2003, p. 42).</w:t>
      </w:r>
    </w:p>
    <w:p w14:paraId="63534E24" w14:textId="77777777" w:rsidR="008F2AE9" w:rsidRPr="000964B3" w:rsidRDefault="008F2AE9" w:rsidP="0080100E">
      <w:pPr>
        <w:pStyle w:val="Ttulo0"/>
      </w:pPr>
      <w:r w:rsidRPr="000964B3">
        <w:lastRenderedPageBreak/>
        <w:t>Resumo</w:t>
      </w:r>
    </w:p>
    <w:p w14:paraId="0DE9B870" w14:textId="2EB88EED" w:rsidR="008F2AE9" w:rsidRDefault="003409B7" w:rsidP="0080100E">
      <w:pPr>
        <w:pStyle w:val="TextodoResumo"/>
      </w:pPr>
      <w:r w:rsidRPr="003409B7">
        <w:t>Sabe-se que as pessoas têm dificuldades em lidar com um grande volume de informações, e com a internet e a evolução da tecnologia houve aumento da quantidade disponível, trazendo a necessidade de os sistemas evoluírem suas recomendações, surgindo os RecSys. Esses sistemas são utilizados em diversos tipos de aplicações como vendas, seleção de um filme e até mesmo na seleção de uma música, que é um dos objetivos dessa pesquisa. Neste trabalho será desenvolvido um sistema de recomendação baseado em contexto comportamental e de ambiente. O objetivo desse sistema é coletar informações sobre o comportamento e tendência do usuário, possibilitando o aperfeiçoamento das recomendações musicais de acordo com o contexto vivenciado pelo usuário.</w:t>
      </w:r>
    </w:p>
    <w:p w14:paraId="5A554FBE" w14:textId="77777777" w:rsidR="008F2AE9" w:rsidRDefault="008F2AE9" w:rsidP="0080100E"/>
    <w:p w14:paraId="15E10890" w14:textId="77777777" w:rsidR="008F2AE9" w:rsidRDefault="008F2AE9" w:rsidP="0080100E"/>
    <w:p w14:paraId="57272C47" w14:textId="796AEB87" w:rsidR="008F2AE9" w:rsidRDefault="008F2AE9" w:rsidP="0080100E">
      <w:pPr>
        <w:pStyle w:val="Palavras-chave"/>
      </w:pPr>
      <w:proofErr w:type="spellStart"/>
      <w:r w:rsidRPr="002B6B6F">
        <w:rPr>
          <w:lang w:val="en-US"/>
        </w:rPr>
        <w:t>Palavras-chave</w:t>
      </w:r>
      <w:proofErr w:type="spellEnd"/>
      <w:r w:rsidRPr="002B6B6F">
        <w:rPr>
          <w:lang w:val="en-US"/>
        </w:rPr>
        <w:t>:</w:t>
      </w:r>
      <w:r w:rsidRPr="007242D1">
        <w:rPr>
          <w:lang w:val="en-US"/>
        </w:rPr>
        <w:t xml:space="preserve"> </w:t>
      </w:r>
      <w:r w:rsidR="007242D1" w:rsidRPr="007242D1">
        <w:rPr>
          <w:lang w:val="en-US"/>
        </w:rPr>
        <w:t xml:space="preserve">RecSys. Machine Learning. </w:t>
      </w:r>
      <w:r w:rsidR="007242D1" w:rsidRPr="007242D1">
        <w:t>Sistemas de recomendação musical. Música. Spotify.</w:t>
      </w:r>
    </w:p>
    <w:p w14:paraId="14DA8121" w14:textId="77777777" w:rsidR="008F2AE9" w:rsidRDefault="008F2AE9" w:rsidP="0080100E">
      <w:pPr>
        <w:pStyle w:val="Ttulo0"/>
      </w:pPr>
      <w:r>
        <w:lastRenderedPageBreak/>
        <w:t>Abstract</w:t>
      </w:r>
    </w:p>
    <w:p w14:paraId="1D988098" w14:textId="77777777" w:rsidR="008F2AE9" w:rsidRDefault="008F2AE9" w:rsidP="0080100E">
      <w:pPr>
        <w:pStyle w:val="TextodoResumo"/>
      </w:pPr>
      <w:r>
        <w:t>Tradução do Resumo para a língua inglesa.</w:t>
      </w:r>
    </w:p>
    <w:p w14:paraId="7E8A0422" w14:textId="77777777" w:rsidR="008F2AE9" w:rsidRDefault="008F2AE9" w:rsidP="0080100E"/>
    <w:p w14:paraId="0FCD800B" w14:textId="77777777" w:rsidR="008F2AE9" w:rsidRDefault="008F2AE9" w:rsidP="0080100E"/>
    <w:p w14:paraId="59B5EADB" w14:textId="77777777" w:rsidR="008F2AE9" w:rsidRDefault="008F2AE9" w:rsidP="0080100E">
      <w:pPr>
        <w:pStyle w:val="Palavras-chave"/>
      </w:pPr>
      <w:r>
        <w:t>Keywords: tradução das palavras-chave para a língua inglesa.</w:t>
      </w:r>
    </w:p>
    <w:p w14:paraId="32FFAAA0" w14:textId="77777777" w:rsidR="008F2AE9" w:rsidRDefault="008F2AE9" w:rsidP="0080100E"/>
    <w:p w14:paraId="15419884" w14:textId="77777777" w:rsidR="008F2AE9" w:rsidRDefault="008F2AE9" w:rsidP="0080100E">
      <w:pPr>
        <w:pStyle w:val="Ttulo0"/>
      </w:pPr>
      <w:r>
        <w:lastRenderedPageBreak/>
        <w:t>Lista de Figuras</w:t>
      </w:r>
    </w:p>
    <w:p w14:paraId="573A849B" w14:textId="54B4DAA2" w:rsidR="00917C1D" w:rsidRDefault="002E2086">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"Figura" </w:instrText>
      </w:r>
      <w:r>
        <w:fldChar w:fldCharType="separate"/>
      </w:r>
      <w:hyperlink w:anchor="_Toc41243219" w:history="1">
        <w:r w:rsidR="00917C1D" w:rsidRPr="00646CDC">
          <w:rPr>
            <w:rStyle w:val="Hyperlink"/>
          </w:rPr>
          <w:t>Figura 1 - Motor avançado de busca da ACM (próprio, 2020)</w:t>
        </w:r>
        <w:r w:rsidR="00917C1D">
          <w:rPr>
            <w:webHidden/>
          </w:rPr>
          <w:tab/>
        </w:r>
        <w:r w:rsidR="00917C1D">
          <w:rPr>
            <w:webHidden/>
          </w:rPr>
          <w:fldChar w:fldCharType="begin"/>
        </w:r>
        <w:r w:rsidR="00917C1D">
          <w:rPr>
            <w:webHidden/>
          </w:rPr>
          <w:instrText xml:space="preserve"> PAGEREF _Toc41243219 \h </w:instrText>
        </w:r>
        <w:r w:rsidR="00917C1D">
          <w:rPr>
            <w:webHidden/>
          </w:rPr>
        </w:r>
        <w:r w:rsidR="00917C1D">
          <w:rPr>
            <w:webHidden/>
          </w:rPr>
          <w:fldChar w:fldCharType="separate"/>
        </w:r>
        <w:r w:rsidR="00917C1D">
          <w:rPr>
            <w:webHidden/>
          </w:rPr>
          <w:t>18</w:t>
        </w:r>
        <w:r w:rsidR="00917C1D">
          <w:rPr>
            <w:webHidden/>
          </w:rPr>
          <w:fldChar w:fldCharType="end"/>
        </w:r>
      </w:hyperlink>
    </w:p>
    <w:p w14:paraId="7AFE13D5" w14:textId="557554F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0" w:history="1">
        <w:r w:rsidR="00917C1D" w:rsidRPr="00646CDC">
          <w:rPr>
            <w:rStyle w:val="Hyperlink"/>
          </w:rPr>
          <w:t>Figura 2 - Resultado de busca dos proceedings no motor de busca da ACM (próprio, 2020)</w:t>
        </w:r>
        <w:r w:rsidR="00917C1D">
          <w:rPr>
            <w:webHidden/>
          </w:rPr>
          <w:tab/>
        </w:r>
        <w:r w:rsidR="00917C1D">
          <w:rPr>
            <w:webHidden/>
          </w:rPr>
          <w:fldChar w:fldCharType="begin"/>
        </w:r>
        <w:r w:rsidR="00917C1D">
          <w:rPr>
            <w:webHidden/>
          </w:rPr>
          <w:instrText xml:space="preserve"> PAGEREF _Toc41243220 \h </w:instrText>
        </w:r>
        <w:r w:rsidR="00917C1D">
          <w:rPr>
            <w:webHidden/>
          </w:rPr>
        </w:r>
        <w:r w:rsidR="00917C1D">
          <w:rPr>
            <w:webHidden/>
          </w:rPr>
          <w:fldChar w:fldCharType="separate"/>
        </w:r>
        <w:r w:rsidR="00917C1D">
          <w:rPr>
            <w:webHidden/>
          </w:rPr>
          <w:t>19</w:t>
        </w:r>
        <w:r w:rsidR="00917C1D">
          <w:rPr>
            <w:webHidden/>
          </w:rPr>
          <w:fldChar w:fldCharType="end"/>
        </w:r>
      </w:hyperlink>
    </w:p>
    <w:p w14:paraId="004BD74E" w14:textId="6488BD6E"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1" w:history="1">
        <w:r w:rsidR="00917C1D" w:rsidRPr="00646CDC">
          <w:rPr>
            <w:rStyle w:val="Hyperlink"/>
          </w:rPr>
          <w:t>Figura 3 - Resultado de busca dos journals no motor de busca da ACM (próprio, 2020)</w:t>
        </w:r>
        <w:r w:rsidR="00917C1D">
          <w:rPr>
            <w:webHidden/>
          </w:rPr>
          <w:tab/>
        </w:r>
        <w:r w:rsidR="00917C1D">
          <w:rPr>
            <w:webHidden/>
          </w:rPr>
          <w:fldChar w:fldCharType="begin"/>
        </w:r>
        <w:r w:rsidR="00917C1D">
          <w:rPr>
            <w:webHidden/>
          </w:rPr>
          <w:instrText xml:space="preserve"> PAGEREF _Toc41243221 \h </w:instrText>
        </w:r>
        <w:r w:rsidR="00917C1D">
          <w:rPr>
            <w:webHidden/>
          </w:rPr>
        </w:r>
        <w:r w:rsidR="00917C1D">
          <w:rPr>
            <w:webHidden/>
          </w:rPr>
          <w:fldChar w:fldCharType="separate"/>
        </w:r>
        <w:r w:rsidR="00917C1D">
          <w:rPr>
            <w:webHidden/>
          </w:rPr>
          <w:t>19</w:t>
        </w:r>
        <w:r w:rsidR="00917C1D">
          <w:rPr>
            <w:webHidden/>
          </w:rPr>
          <w:fldChar w:fldCharType="end"/>
        </w:r>
      </w:hyperlink>
    </w:p>
    <w:p w14:paraId="788F87CD" w14:textId="19D37B00"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2" w:history="1">
        <w:r w:rsidR="00917C1D" w:rsidRPr="00646CDC">
          <w:rPr>
            <w:rStyle w:val="Hyperlink"/>
          </w:rPr>
          <w:t>Figura 4 - Etapas realizadas para filtrar os trabalhos encontrados no motor de busca da ACM (próprio, 2020)</w:t>
        </w:r>
        <w:r w:rsidR="00917C1D">
          <w:rPr>
            <w:webHidden/>
          </w:rPr>
          <w:tab/>
        </w:r>
        <w:r w:rsidR="00917C1D">
          <w:rPr>
            <w:webHidden/>
          </w:rPr>
          <w:fldChar w:fldCharType="begin"/>
        </w:r>
        <w:r w:rsidR="00917C1D">
          <w:rPr>
            <w:webHidden/>
          </w:rPr>
          <w:instrText xml:space="preserve"> PAGEREF _Toc41243222 \h </w:instrText>
        </w:r>
        <w:r w:rsidR="00917C1D">
          <w:rPr>
            <w:webHidden/>
          </w:rPr>
        </w:r>
        <w:r w:rsidR="00917C1D">
          <w:rPr>
            <w:webHidden/>
          </w:rPr>
          <w:fldChar w:fldCharType="separate"/>
        </w:r>
        <w:r w:rsidR="00917C1D">
          <w:rPr>
            <w:webHidden/>
          </w:rPr>
          <w:t>20</w:t>
        </w:r>
        <w:r w:rsidR="00917C1D">
          <w:rPr>
            <w:webHidden/>
          </w:rPr>
          <w:fldChar w:fldCharType="end"/>
        </w:r>
      </w:hyperlink>
    </w:p>
    <w:p w14:paraId="3559B3B8" w14:textId="664D403B"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3" w:history="1">
        <w:r w:rsidR="00917C1D" w:rsidRPr="00646CDC">
          <w:rPr>
            <w:rStyle w:val="Hyperlink"/>
          </w:rPr>
          <w:t>Figura 5 - Filtro em cima dos trabalhos selecionados através do resumo (próprio, 2020)</w:t>
        </w:r>
        <w:r w:rsidR="00917C1D">
          <w:rPr>
            <w:webHidden/>
          </w:rPr>
          <w:tab/>
        </w:r>
        <w:r w:rsidR="00917C1D">
          <w:rPr>
            <w:webHidden/>
          </w:rPr>
          <w:fldChar w:fldCharType="begin"/>
        </w:r>
        <w:r w:rsidR="00917C1D">
          <w:rPr>
            <w:webHidden/>
          </w:rPr>
          <w:instrText xml:space="preserve"> PAGEREF _Toc41243223 \h </w:instrText>
        </w:r>
        <w:r w:rsidR="00917C1D">
          <w:rPr>
            <w:webHidden/>
          </w:rPr>
        </w:r>
        <w:r w:rsidR="00917C1D">
          <w:rPr>
            <w:webHidden/>
          </w:rPr>
          <w:fldChar w:fldCharType="separate"/>
        </w:r>
        <w:r w:rsidR="00917C1D">
          <w:rPr>
            <w:webHidden/>
          </w:rPr>
          <w:t>20</w:t>
        </w:r>
        <w:r w:rsidR="00917C1D">
          <w:rPr>
            <w:webHidden/>
          </w:rPr>
          <w:fldChar w:fldCharType="end"/>
        </w:r>
      </w:hyperlink>
    </w:p>
    <w:p w14:paraId="4D505F74" w14:textId="51F21318" w:rsidR="00917C1D" w:rsidRDefault="00A170A0">
      <w:pPr>
        <w:pStyle w:val="ndicedeilustraes"/>
        <w:tabs>
          <w:tab w:val="right" w:leader="dot" w:pos="9062"/>
        </w:tabs>
        <w:rPr>
          <w:rFonts w:asciiTheme="minorHAnsi" w:eastAsiaTheme="minorEastAsia" w:hAnsiTheme="minorHAnsi" w:cstheme="minorBidi"/>
          <w:color w:val="auto"/>
          <w:sz w:val="22"/>
          <w:szCs w:val="22"/>
          <w:lang w:eastAsia="pt-BR"/>
        </w:rPr>
      </w:pPr>
      <w:hyperlink w:anchor="_Toc41243224" w:history="1">
        <w:r w:rsidR="00917C1D" w:rsidRPr="00646CDC">
          <w:rPr>
            <w:rStyle w:val="Hyperlink"/>
          </w:rPr>
          <w:t>Figura 6 - Procedimento de filtro realizado baseado nos trabalhos encontrados no motor de busca da ACM (próprio, 2020)</w:t>
        </w:r>
        <w:r w:rsidR="00917C1D">
          <w:rPr>
            <w:webHidden/>
          </w:rPr>
          <w:tab/>
        </w:r>
        <w:r w:rsidR="00917C1D">
          <w:rPr>
            <w:webHidden/>
          </w:rPr>
          <w:fldChar w:fldCharType="begin"/>
        </w:r>
        <w:r w:rsidR="00917C1D">
          <w:rPr>
            <w:webHidden/>
          </w:rPr>
          <w:instrText xml:space="preserve"> PAGEREF _Toc41243224 \h </w:instrText>
        </w:r>
        <w:r w:rsidR="00917C1D">
          <w:rPr>
            <w:webHidden/>
          </w:rPr>
        </w:r>
        <w:r w:rsidR="00917C1D">
          <w:rPr>
            <w:webHidden/>
          </w:rPr>
          <w:fldChar w:fldCharType="separate"/>
        </w:r>
        <w:r w:rsidR="00917C1D">
          <w:rPr>
            <w:webHidden/>
          </w:rPr>
          <w:t>21</w:t>
        </w:r>
        <w:r w:rsidR="00917C1D">
          <w:rPr>
            <w:webHidden/>
          </w:rPr>
          <w:fldChar w:fldCharType="end"/>
        </w:r>
      </w:hyperlink>
    </w:p>
    <w:p w14:paraId="77AC117D" w14:textId="4ED3507E" w:rsidR="008F2AE9" w:rsidRDefault="002E2086" w:rsidP="00917C1D">
      <w:pPr>
        <w:pStyle w:val="Rodap"/>
      </w:pPr>
      <w:r>
        <w:fldChar w:fldCharType="end"/>
      </w:r>
    </w:p>
    <w:p w14:paraId="1F27E29F" w14:textId="77777777" w:rsidR="008F2AE9" w:rsidRDefault="008F2AE9" w:rsidP="0080100E">
      <w:pPr>
        <w:pStyle w:val="Ttulo0"/>
      </w:pPr>
      <w:r>
        <w:lastRenderedPageBreak/>
        <w:t>Lista de Tabelas</w:t>
      </w:r>
    </w:p>
    <w:p w14:paraId="70943750" w14:textId="0E1C6F25" w:rsidR="00B352F0" w:rsidRDefault="00F135CF">
      <w:pPr>
        <w:pStyle w:val="ndicedeilustraes"/>
        <w:tabs>
          <w:tab w:val="right" w:leader="dot" w:pos="9062"/>
        </w:tabs>
        <w:rPr>
          <w:rFonts w:asciiTheme="minorHAnsi" w:eastAsiaTheme="minorEastAsia" w:hAnsiTheme="minorHAnsi" w:cstheme="minorBidi"/>
          <w:color w:val="auto"/>
          <w:sz w:val="22"/>
          <w:szCs w:val="22"/>
          <w:lang w:eastAsia="pt-BR"/>
        </w:rPr>
      </w:pPr>
      <w:r>
        <w:fldChar w:fldCharType="begin"/>
      </w:r>
      <w:r>
        <w:instrText xml:space="preserve"> TOC \h \z \c "Table" </w:instrText>
      </w:r>
      <w:r>
        <w:fldChar w:fldCharType="separate"/>
      </w:r>
      <w:hyperlink w:anchor="_Toc41243154" w:history="1">
        <w:r w:rsidR="00B352F0" w:rsidRPr="00694BA2">
          <w:rPr>
            <w:rStyle w:val="Hyperlink"/>
          </w:rPr>
          <w:t>Table 1 Relação das funcionalidades desenvolvidas em cada artigo revisado (próprio, 2020)</w:t>
        </w:r>
        <w:r w:rsidR="00B352F0">
          <w:rPr>
            <w:webHidden/>
          </w:rPr>
          <w:tab/>
        </w:r>
        <w:r w:rsidR="00B352F0">
          <w:rPr>
            <w:webHidden/>
          </w:rPr>
          <w:fldChar w:fldCharType="begin"/>
        </w:r>
        <w:r w:rsidR="00B352F0">
          <w:rPr>
            <w:webHidden/>
          </w:rPr>
          <w:instrText xml:space="preserve"> PAGEREF _Toc41243154 \h </w:instrText>
        </w:r>
        <w:r w:rsidR="00B352F0">
          <w:rPr>
            <w:webHidden/>
          </w:rPr>
        </w:r>
        <w:r w:rsidR="00B352F0">
          <w:rPr>
            <w:webHidden/>
          </w:rPr>
          <w:fldChar w:fldCharType="separate"/>
        </w:r>
        <w:r w:rsidR="00B352F0">
          <w:rPr>
            <w:webHidden/>
          </w:rPr>
          <w:t>27</w:t>
        </w:r>
        <w:r w:rsidR="00B352F0">
          <w:rPr>
            <w:webHidden/>
          </w:rPr>
          <w:fldChar w:fldCharType="end"/>
        </w:r>
      </w:hyperlink>
    </w:p>
    <w:p w14:paraId="1B83C857" w14:textId="011AF6FF" w:rsidR="008F2AE9" w:rsidRDefault="00F135CF" w:rsidP="00F135CF">
      <w:pPr>
        <w:pStyle w:val="ndicedeilustraes"/>
      </w:pPr>
      <w:r>
        <w:fldChar w:fldCharType="end"/>
      </w:r>
    </w:p>
    <w:p w14:paraId="29A964A2" w14:textId="77777777" w:rsidR="008F2AE9" w:rsidRDefault="008F2AE9" w:rsidP="0080100E">
      <w:pPr>
        <w:pStyle w:val="Ttulo0"/>
      </w:pPr>
      <w:r>
        <w:lastRenderedPageBreak/>
        <w:t>Lista de Abreviaturas e Siglas</w:t>
      </w:r>
    </w:p>
    <w:tbl>
      <w:tblPr>
        <w:tblW w:w="0" w:type="auto"/>
        <w:tblLook w:val="01E0" w:firstRow="1" w:lastRow="1" w:firstColumn="1" w:lastColumn="1" w:noHBand="0" w:noVBand="0"/>
      </w:tblPr>
      <w:tblGrid>
        <w:gridCol w:w="1292"/>
        <w:gridCol w:w="7780"/>
      </w:tblGrid>
      <w:tr w:rsidR="008F2AE9" w14:paraId="35F9BBCB" w14:textId="77777777">
        <w:tc>
          <w:tcPr>
            <w:tcW w:w="1296" w:type="dxa"/>
          </w:tcPr>
          <w:p w14:paraId="62866913" w14:textId="77777777" w:rsidR="008F2AE9" w:rsidRDefault="008F2AE9" w:rsidP="0080100E">
            <w:pPr>
              <w:pStyle w:val="Remissivo1"/>
              <w:rPr>
                <w:lang w:val="en-US"/>
              </w:rPr>
            </w:pPr>
            <w:r>
              <w:rPr>
                <w:lang w:val="en-US"/>
              </w:rPr>
              <w:t>BSC</w:t>
            </w:r>
          </w:p>
        </w:tc>
        <w:tc>
          <w:tcPr>
            <w:tcW w:w="7992" w:type="dxa"/>
          </w:tcPr>
          <w:p w14:paraId="5979F004" w14:textId="77777777" w:rsidR="008F2AE9" w:rsidRDefault="008F2AE9" w:rsidP="0080100E">
            <w:pPr>
              <w:pStyle w:val="Remissivo1"/>
              <w:rPr>
                <w:b/>
                <w:lang w:val="en-US"/>
              </w:rPr>
            </w:pPr>
            <w:r>
              <w:rPr>
                <w:lang w:val="en-US"/>
              </w:rPr>
              <w:t>Balanced Scorecard</w:t>
            </w:r>
          </w:p>
        </w:tc>
      </w:tr>
      <w:tr w:rsidR="008F2AE9" w14:paraId="3CEB765F" w14:textId="77777777">
        <w:tc>
          <w:tcPr>
            <w:tcW w:w="1296" w:type="dxa"/>
          </w:tcPr>
          <w:p w14:paraId="48A63BA1" w14:textId="77777777" w:rsidR="008F2AE9" w:rsidRDefault="008F2AE9" w:rsidP="0080100E">
            <w:pPr>
              <w:pStyle w:val="Remissivo1"/>
            </w:pPr>
            <w:r>
              <w:t>CAPF</w:t>
            </w:r>
          </w:p>
        </w:tc>
        <w:tc>
          <w:tcPr>
            <w:tcW w:w="7992" w:type="dxa"/>
          </w:tcPr>
          <w:p w14:paraId="2C4A6402" w14:textId="77777777" w:rsidR="008F2AE9" w:rsidRDefault="008F2AE9" w:rsidP="0080100E">
            <w:pPr>
              <w:pStyle w:val="Remissivo1"/>
              <w:rPr>
                <w:b/>
              </w:rPr>
            </w:pPr>
            <w:r>
              <w:t>Custo Anual por Funcionário</w:t>
            </w:r>
          </w:p>
        </w:tc>
      </w:tr>
      <w:tr w:rsidR="008F2AE9" w14:paraId="17595D14" w14:textId="77777777">
        <w:tc>
          <w:tcPr>
            <w:tcW w:w="1296" w:type="dxa"/>
          </w:tcPr>
          <w:p w14:paraId="3028E597" w14:textId="77777777" w:rsidR="008F2AE9" w:rsidRDefault="008F2AE9" w:rsidP="0080100E">
            <w:pPr>
              <w:pStyle w:val="Remissivo1"/>
            </w:pPr>
            <w:r>
              <w:t>CAPT</w:t>
            </w:r>
          </w:p>
        </w:tc>
        <w:tc>
          <w:tcPr>
            <w:tcW w:w="7992" w:type="dxa"/>
          </w:tcPr>
          <w:p w14:paraId="2BFCABD9" w14:textId="77777777" w:rsidR="008F2AE9" w:rsidRDefault="008F2AE9" w:rsidP="0080100E">
            <w:pPr>
              <w:pStyle w:val="Remissivo1"/>
              <w:rPr>
                <w:b/>
              </w:rPr>
            </w:pPr>
            <w:r>
              <w:t>Custo Anual por Teclado</w:t>
            </w:r>
          </w:p>
        </w:tc>
      </w:tr>
      <w:tr w:rsidR="008F2AE9" w14:paraId="3F32C7C2" w14:textId="77777777">
        <w:tc>
          <w:tcPr>
            <w:tcW w:w="1296" w:type="dxa"/>
          </w:tcPr>
          <w:p w14:paraId="5A549969" w14:textId="77777777" w:rsidR="008F2AE9" w:rsidRDefault="008F2AE9" w:rsidP="0080100E">
            <w:pPr>
              <w:pStyle w:val="Remissivo1"/>
            </w:pPr>
            <w:r>
              <w:t>CAPU</w:t>
            </w:r>
          </w:p>
        </w:tc>
        <w:tc>
          <w:tcPr>
            <w:tcW w:w="7992" w:type="dxa"/>
          </w:tcPr>
          <w:p w14:paraId="7A8E467B" w14:textId="77777777" w:rsidR="008F2AE9" w:rsidRDefault="008F2AE9" w:rsidP="0080100E">
            <w:pPr>
              <w:pStyle w:val="Remissivo1"/>
              <w:rPr>
                <w:b/>
              </w:rPr>
            </w:pPr>
            <w:r>
              <w:t>Custo Anual por Usuário</w:t>
            </w:r>
          </w:p>
        </w:tc>
      </w:tr>
      <w:tr w:rsidR="008F2AE9" w14:paraId="4E0BF4BE" w14:textId="77777777">
        <w:tc>
          <w:tcPr>
            <w:tcW w:w="1296" w:type="dxa"/>
          </w:tcPr>
          <w:p w14:paraId="1A2626AF" w14:textId="77777777" w:rsidR="008F2AE9" w:rsidRDefault="008F2AE9" w:rsidP="0080100E">
            <w:pPr>
              <w:pStyle w:val="Remissivo1"/>
              <w:rPr>
                <w:lang w:val="en-US"/>
              </w:rPr>
            </w:pPr>
            <w:r>
              <w:rPr>
                <w:lang w:val="en-US"/>
              </w:rPr>
              <w:t>CEO</w:t>
            </w:r>
          </w:p>
        </w:tc>
        <w:tc>
          <w:tcPr>
            <w:tcW w:w="7992" w:type="dxa"/>
          </w:tcPr>
          <w:p w14:paraId="44A6CCCF" w14:textId="77777777" w:rsidR="008F2AE9" w:rsidRDefault="008F2AE9" w:rsidP="0080100E">
            <w:pPr>
              <w:pStyle w:val="Remissivo1"/>
              <w:rPr>
                <w:b/>
                <w:lang w:val="en-US"/>
              </w:rPr>
            </w:pPr>
            <w:r>
              <w:rPr>
                <w:lang w:val="en-US"/>
              </w:rPr>
              <w:t>Chief of Executive Office</w:t>
            </w:r>
          </w:p>
        </w:tc>
      </w:tr>
      <w:tr w:rsidR="008F2AE9" w14:paraId="04BCA1C4" w14:textId="77777777">
        <w:tc>
          <w:tcPr>
            <w:tcW w:w="1296" w:type="dxa"/>
          </w:tcPr>
          <w:p w14:paraId="3BB90B2B" w14:textId="77777777" w:rsidR="008F2AE9" w:rsidRDefault="008F2AE9" w:rsidP="0080100E">
            <w:pPr>
              <w:pStyle w:val="Remissivo1"/>
            </w:pPr>
            <w:r>
              <w:t>CIA/FVG</w:t>
            </w:r>
          </w:p>
        </w:tc>
        <w:tc>
          <w:tcPr>
            <w:tcW w:w="7992" w:type="dxa"/>
          </w:tcPr>
          <w:p w14:paraId="44EE4AE9" w14:textId="77777777" w:rsidR="008F2AE9" w:rsidRDefault="008F2AE9" w:rsidP="0080100E">
            <w:pPr>
              <w:pStyle w:val="Remissivo1"/>
              <w:rPr>
                <w:b/>
              </w:rPr>
            </w:pPr>
            <w:r>
              <w:t>Centro de Informática Aplicada da Fundação Getúlio Vargas</w:t>
            </w:r>
          </w:p>
        </w:tc>
      </w:tr>
      <w:tr w:rsidR="008F2AE9" w14:paraId="08599F40" w14:textId="77777777">
        <w:tc>
          <w:tcPr>
            <w:tcW w:w="1296" w:type="dxa"/>
          </w:tcPr>
          <w:p w14:paraId="53969CDE" w14:textId="77777777" w:rsidR="008F2AE9" w:rsidRDefault="008F2AE9" w:rsidP="0080100E">
            <w:pPr>
              <w:pStyle w:val="Remissivo1"/>
              <w:rPr>
                <w:lang w:val="en-US"/>
              </w:rPr>
            </w:pPr>
            <w:r>
              <w:rPr>
                <w:lang w:val="en-US"/>
              </w:rPr>
              <w:t>CIO</w:t>
            </w:r>
          </w:p>
        </w:tc>
        <w:tc>
          <w:tcPr>
            <w:tcW w:w="7992" w:type="dxa"/>
          </w:tcPr>
          <w:p w14:paraId="540CC11F" w14:textId="77777777" w:rsidR="008F2AE9" w:rsidRDefault="008F2AE9" w:rsidP="0080100E">
            <w:pPr>
              <w:pStyle w:val="Remissivo1"/>
              <w:rPr>
                <w:b/>
                <w:lang w:val="en-US"/>
              </w:rPr>
            </w:pPr>
            <w:r>
              <w:rPr>
                <w:lang w:val="en-US"/>
              </w:rPr>
              <w:t>Chief of Information Office</w:t>
            </w:r>
          </w:p>
        </w:tc>
      </w:tr>
      <w:tr w:rsidR="008F2AE9" w14:paraId="6DD4C0B2" w14:textId="77777777">
        <w:tc>
          <w:tcPr>
            <w:tcW w:w="1296" w:type="dxa"/>
          </w:tcPr>
          <w:p w14:paraId="713F1DAF" w14:textId="77777777" w:rsidR="008F2AE9" w:rsidRDefault="008F2AE9" w:rsidP="0080100E">
            <w:pPr>
              <w:pStyle w:val="Remissivo1"/>
              <w:rPr>
                <w:lang w:val="en-US"/>
              </w:rPr>
            </w:pPr>
            <w:r>
              <w:rPr>
                <w:lang w:val="en-US"/>
              </w:rPr>
              <w:t>CO</w:t>
            </w:r>
          </w:p>
        </w:tc>
        <w:tc>
          <w:tcPr>
            <w:tcW w:w="7992" w:type="dxa"/>
          </w:tcPr>
          <w:p w14:paraId="1D62AEB3" w14:textId="77777777" w:rsidR="008F2AE9" w:rsidRDefault="008F2AE9" w:rsidP="0080100E">
            <w:pPr>
              <w:pStyle w:val="Remissivo1"/>
              <w:rPr>
                <w:b/>
                <w:lang w:val="en-US"/>
              </w:rPr>
            </w:pPr>
            <w:r>
              <w:rPr>
                <w:lang w:val="en-US"/>
              </w:rPr>
              <w:t>Contexto Organizacional</w:t>
            </w:r>
          </w:p>
        </w:tc>
      </w:tr>
      <w:tr w:rsidR="008F2AE9" w:rsidRPr="000A3B00" w14:paraId="51A3FD37" w14:textId="77777777">
        <w:tc>
          <w:tcPr>
            <w:tcW w:w="1296" w:type="dxa"/>
          </w:tcPr>
          <w:p w14:paraId="15F16B4C" w14:textId="77777777" w:rsidR="008F2AE9" w:rsidRDefault="008F2AE9" w:rsidP="0080100E">
            <w:pPr>
              <w:pStyle w:val="Remissivo1"/>
              <w:rPr>
                <w:lang w:val="en-US"/>
              </w:rPr>
            </w:pPr>
            <w:r>
              <w:rPr>
                <w:lang w:val="en-US"/>
              </w:rPr>
              <w:t>COBIT</w:t>
            </w:r>
          </w:p>
        </w:tc>
        <w:tc>
          <w:tcPr>
            <w:tcW w:w="7992" w:type="dxa"/>
          </w:tcPr>
          <w:p w14:paraId="69ADF52F" w14:textId="77777777" w:rsidR="008F2AE9" w:rsidRDefault="008F2AE9" w:rsidP="0080100E">
            <w:pPr>
              <w:pStyle w:val="Remissivo1"/>
              <w:rPr>
                <w:lang w:val="en-US"/>
              </w:rPr>
            </w:pPr>
            <w:r>
              <w:rPr>
                <w:lang w:val="en-US"/>
              </w:rPr>
              <w:t>Control Objectives for Information and related Technology</w:t>
            </w:r>
          </w:p>
        </w:tc>
      </w:tr>
      <w:tr w:rsidR="008F2AE9" w14:paraId="7392F83A" w14:textId="77777777">
        <w:tc>
          <w:tcPr>
            <w:tcW w:w="1296" w:type="dxa"/>
          </w:tcPr>
          <w:p w14:paraId="1B360B76" w14:textId="77777777" w:rsidR="008F2AE9" w:rsidRDefault="008F2AE9" w:rsidP="0080100E">
            <w:pPr>
              <w:pStyle w:val="Remissivo1"/>
              <w:rPr>
                <w:lang w:val="en-US"/>
              </w:rPr>
            </w:pPr>
            <w:r>
              <w:rPr>
                <w:lang w:val="en-US"/>
              </w:rPr>
              <w:t>ERP</w:t>
            </w:r>
          </w:p>
        </w:tc>
        <w:tc>
          <w:tcPr>
            <w:tcW w:w="7992" w:type="dxa"/>
          </w:tcPr>
          <w:p w14:paraId="0362779A" w14:textId="77777777" w:rsidR="008F2AE9" w:rsidRDefault="008F2AE9" w:rsidP="0080100E">
            <w:pPr>
              <w:pStyle w:val="Remissivo1"/>
              <w:rPr>
                <w:b/>
                <w:lang w:val="en-US"/>
              </w:rPr>
            </w:pPr>
            <w:r>
              <w:rPr>
                <w:lang w:val="en-US"/>
              </w:rPr>
              <w:t>Enterprise Resource Planning</w:t>
            </w:r>
          </w:p>
        </w:tc>
      </w:tr>
      <w:tr w:rsidR="008F2AE9" w14:paraId="406FCBE0" w14:textId="77777777">
        <w:tc>
          <w:tcPr>
            <w:tcW w:w="1296" w:type="dxa"/>
          </w:tcPr>
          <w:p w14:paraId="6849CC7E" w14:textId="77777777" w:rsidR="008F2AE9" w:rsidRDefault="008F2AE9" w:rsidP="0080100E">
            <w:pPr>
              <w:pStyle w:val="Remissivo1"/>
            </w:pPr>
            <w:r>
              <w:t>FCS</w:t>
            </w:r>
          </w:p>
        </w:tc>
        <w:tc>
          <w:tcPr>
            <w:tcW w:w="7992" w:type="dxa"/>
          </w:tcPr>
          <w:p w14:paraId="7236EEB0" w14:textId="77777777" w:rsidR="008F2AE9" w:rsidRDefault="008F2AE9" w:rsidP="0080100E">
            <w:pPr>
              <w:pStyle w:val="Remissivo1"/>
              <w:rPr>
                <w:b/>
              </w:rPr>
            </w:pPr>
            <w:r>
              <w:t>Fatores Críticos de Sucesso</w:t>
            </w:r>
          </w:p>
        </w:tc>
      </w:tr>
      <w:tr w:rsidR="008F2AE9" w14:paraId="400A724E" w14:textId="77777777">
        <w:tc>
          <w:tcPr>
            <w:tcW w:w="1296" w:type="dxa"/>
          </w:tcPr>
          <w:p w14:paraId="1BED269F" w14:textId="77777777" w:rsidR="008F2AE9" w:rsidRDefault="008F2AE9" w:rsidP="0080100E">
            <w:pPr>
              <w:pStyle w:val="Remissivo1"/>
            </w:pPr>
            <w:r>
              <w:t>FGV</w:t>
            </w:r>
          </w:p>
        </w:tc>
        <w:tc>
          <w:tcPr>
            <w:tcW w:w="7992" w:type="dxa"/>
          </w:tcPr>
          <w:p w14:paraId="73EF57DB" w14:textId="77777777" w:rsidR="008F2AE9" w:rsidRDefault="008F2AE9" w:rsidP="0080100E">
            <w:pPr>
              <w:pStyle w:val="Remissivo1"/>
              <w:rPr>
                <w:b/>
              </w:rPr>
            </w:pPr>
            <w:r>
              <w:t>Fundação Getúlio Vargas</w:t>
            </w:r>
          </w:p>
        </w:tc>
      </w:tr>
      <w:tr w:rsidR="008F2AE9" w:rsidRPr="000A3B00" w14:paraId="66684C4D" w14:textId="77777777">
        <w:tc>
          <w:tcPr>
            <w:tcW w:w="1296" w:type="dxa"/>
          </w:tcPr>
          <w:p w14:paraId="6BCFFD04" w14:textId="77777777" w:rsidR="008F2AE9" w:rsidRDefault="008F2AE9" w:rsidP="0080100E">
            <w:pPr>
              <w:pStyle w:val="Remissivo1"/>
              <w:rPr>
                <w:lang w:val="en-US"/>
              </w:rPr>
            </w:pPr>
            <w:r>
              <w:rPr>
                <w:lang w:val="en-US"/>
              </w:rPr>
              <w:t>ISACA</w:t>
            </w:r>
          </w:p>
        </w:tc>
        <w:tc>
          <w:tcPr>
            <w:tcW w:w="7992" w:type="dxa"/>
          </w:tcPr>
          <w:p w14:paraId="252A64C3" w14:textId="77777777" w:rsidR="008F2AE9" w:rsidRDefault="008F2AE9" w:rsidP="0080100E">
            <w:pPr>
              <w:pStyle w:val="Remissivo1"/>
              <w:rPr>
                <w:lang w:val="en-US"/>
              </w:rPr>
            </w:pPr>
            <w:r>
              <w:rPr>
                <w:lang w:val="en-US"/>
              </w:rPr>
              <w:t>Information Systems Audit and Control Association</w:t>
            </w:r>
          </w:p>
        </w:tc>
      </w:tr>
      <w:tr w:rsidR="008F2AE9" w14:paraId="26EAE5A0" w14:textId="77777777">
        <w:tc>
          <w:tcPr>
            <w:tcW w:w="1296" w:type="dxa"/>
          </w:tcPr>
          <w:p w14:paraId="4A442068" w14:textId="77777777" w:rsidR="008F2AE9" w:rsidRDefault="008F2AE9" w:rsidP="0080100E">
            <w:pPr>
              <w:pStyle w:val="Remissivo1"/>
              <w:rPr>
                <w:lang w:val="en-US"/>
              </w:rPr>
            </w:pPr>
            <w:r>
              <w:rPr>
                <w:lang w:val="en-US"/>
              </w:rPr>
              <w:t>MIT</w:t>
            </w:r>
          </w:p>
        </w:tc>
        <w:tc>
          <w:tcPr>
            <w:tcW w:w="7992" w:type="dxa"/>
          </w:tcPr>
          <w:p w14:paraId="329C07FB" w14:textId="77777777" w:rsidR="008F2AE9" w:rsidRDefault="008F2AE9" w:rsidP="0080100E">
            <w:pPr>
              <w:pStyle w:val="Remissivo1"/>
              <w:rPr>
                <w:b/>
                <w:lang w:val="en-US"/>
              </w:rPr>
            </w:pPr>
            <w:r>
              <w:rPr>
                <w:lang w:val="en-US"/>
              </w:rPr>
              <w:t>Massachusetts Institute of Technology</w:t>
            </w:r>
          </w:p>
        </w:tc>
      </w:tr>
      <w:tr w:rsidR="008F2AE9" w14:paraId="435038DE" w14:textId="77777777">
        <w:tc>
          <w:tcPr>
            <w:tcW w:w="1296" w:type="dxa"/>
          </w:tcPr>
          <w:p w14:paraId="1C7802DE" w14:textId="77777777" w:rsidR="008F2AE9" w:rsidRDefault="008F2AE9" w:rsidP="0080100E">
            <w:pPr>
              <w:pStyle w:val="Remissivo1"/>
            </w:pPr>
            <w:r>
              <w:t>PEE</w:t>
            </w:r>
          </w:p>
        </w:tc>
        <w:tc>
          <w:tcPr>
            <w:tcW w:w="7992" w:type="dxa"/>
          </w:tcPr>
          <w:p w14:paraId="4312CD06" w14:textId="77777777" w:rsidR="008F2AE9" w:rsidRDefault="008F2AE9" w:rsidP="0080100E">
            <w:pPr>
              <w:pStyle w:val="Remissivo1"/>
              <w:rPr>
                <w:b/>
              </w:rPr>
            </w:pPr>
            <w:r>
              <w:t>Planejamento Estratégico Empresarial</w:t>
            </w:r>
          </w:p>
        </w:tc>
      </w:tr>
      <w:tr w:rsidR="008F2AE9" w14:paraId="07D0A05F" w14:textId="77777777">
        <w:tc>
          <w:tcPr>
            <w:tcW w:w="1296" w:type="dxa"/>
          </w:tcPr>
          <w:p w14:paraId="77A286BE" w14:textId="77777777" w:rsidR="008F2AE9" w:rsidRDefault="008F2AE9" w:rsidP="0080100E">
            <w:pPr>
              <w:pStyle w:val="Remissivo1"/>
            </w:pPr>
            <w:r>
              <w:t>PETI</w:t>
            </w:r>
          </w:p>
        </w:tc>
        <w:tc>
          <w:tcPr>
            <w:tcW w:w="7992" w:type="dxa"/>
          </w:tcPr>
          <w:p w14:paraId="31182F05" w14:textId="77777777" w:rsidR="008F2AE9" w:rsidRDefault="008F2AE9" w:rsidP="0080100E">
            <w:pPr>
              <w:pStyle w:val="Remissivo1"/>
              <w:rPr>
                <w:b/>
              </w:rPr>
            </w:pPr>
            <w:r>
              <w:t>Panejamento Estratégico da Tecnologia da Informação</w:t>
            </w:r>
          </w:p>
        </w:tc>
      </w:tr>
      <w:tr w:rsidR="008F2AE9" w14:paraId="15B879A1" w14:textId="77777777">
        <w:tc>
          <w:tcPr>
            <w:tcW w:w="1296" w:type="dxa"/>
          </w:tcPr>
          <w:p w14:paraId="69A50FE9" w14:textId="77777777" w:rsidR="008F2AE9" w:rsidRDefault="008F2AE9" w:rsidP="0080100E">
            <w:pPr>
              <w:pStyle w:val="Remissivo1"/>
              <w:rPr>
                <w:lang w:val="en-US"/>
              </w:rPr>
            </w:pPr>
            <w:r>
              <w:rPr>
                <w:lang w:val="en-US"/>
              </w:rPr>
              <w:t>RH</w:t>
            </w:r>
          </w:p>
        </w:tc>
        <w:tc>
          <w:tcPr>
            <w:tcW w:w="7992" w:type="dxa"/>
          </w:tcPr>
          <w:p w14:paraId="7C604EB5" w14:textId="77777777" w:rsidR="008F2AE9" w:rsidRDefault="008F2AE9" w:rsidP="0080100E">
            <w:pPr>
              <w:pStyle w:val="Remissivo1"/>
              <w:rPr>
                <w:b/>
                <w:lang w:val="en-US"/>
              </w:rPr>
            </w:pPr>
            <w:r>
              <w:rPr>
                <w:lang w:val="en-US"/>
              </w:rPr>
              <w:t>Recursos Humanos</w:t>
            </w:r>
          </w:p>
        </w:tc>
      </w:tr>
      <w:tr w:rsidR="008F2AE9" w14:paraId="35794B52" w14:textId="77777777">
        <w:tc>
          <w:tcPr>
            <w:tcW w:w="1296" w:type="dxa"/>
          </w:tcPr>
          <w:p w14:paraId="611EE356" w14:textId="77777777" w:rsidR="008F2AE9" w:rsidRDefault="008F2AE9" w:rsidP="0080100E">
            <w:pPr>
              <w:pStyle w:val="Remissivo1"/>
              <w:rPr>
                <w:lang w:val="en-US"/>
              </w:rPr>
            </w:pPr>
            <w:r>
              <w:rPr>
                <w:lang w:val="en-US"/>
              </w:rPr>
              <w:t>ROE</w:t>
            </w:r>
          </w:p>
        </w:tc>
        <w:tc>
          <w:tcPr>
            <w:tcW w:w="7992" w:type="dxa"/>
          </w:tcPr>
          <w:p w14:paraId="79044FE0" w14:textId="77777777" w:rsidR="008F2AE9" w:rsidRDefault="008F2AE9" w:rsidP="0080100E">
            <w:pPr>
              <w:pStyle w:val="Remissivo1"/>
              <w:rPr>
                <w:b/>
                <w:lang w:val="en-US"/>
              </w:rPr>
            </w:pPr>
            <w:r>
              <w:rPr>
                <w:lang w:val="en-US"/>
              </w:rPr>
              <w:t>Return On Expectation</w:t>
            </w:r>
          </w:p>
        </w:tc>
      </w:tr>
      <w:tr w:rsidR="008F2AE9" w14:paraId="2C35CEA2" w14:textId="77777777">
        <w:tc>
          <w:tcPr>
            <w:tcW w:w="1296" w:type="dxa"/>
          </w:tcPr>
          <w:p w14:paraId="094B67E0" w14:textId="77777777" w:rsidR="008F2AE9" w:rsidRDefault="008F2AE9" w:rsidP="0080100E">
            <w:pPr>
              <w:pStyle w:val="Remissivo1"/>
              <w:rPr>
                <w:lang w:val="en-US"/>
              </w:rPr>
            </w:pPr>
            <w:r>
              <w:rPr>
                <w:lang w:val="en-US"/>
              </w:rPr>
              <w:t>ROI</w:t>
            </w:r>
          </w:p>
        </w:tc>
        <w:tc>
          <w:tcPr>
            <w:tcW w:w="7992" w:type="dxa"/>
          </w:tcPr>
          <w:p w14:paraId="2CDCC31C" w14:textId="77777777" w:rsidR="008F2AE9" w:rsidRDefault="008F2AE9" w:rsidP="0080100E">
            <w:pPr>
              <w:pStyle w:val="Remissivo1"/>
              <w:rPr>
                <w:b/>
                <w:lang w:val="en-US"/>
              </w:rPr>
            </w:pPr>
            <w:r>
              <w:rPr>
                <w:lang w:val="en-US"/>
              </w:rPr>
              <w:t>Return On Investiment</w:t>
            </w:r>
          </w:p>
        </w:tc>
      </w:tr>
      <w:tr w:rsidR="008F2AE9" w14:paraId="0AF8CB83" w14:textId="77777777">
        <w:tc>
          <w:tcPr>
            <w:tcW w:w="1296" w:type="dxa"/>
          </w:tcPr>
          <w:p w14:paraId="2744DEF1" w14:textId="77777777" w:rsidR="008F2AE9" w:rsidRDefault="008F2AE9" w:rsidP="0080100E">
            <w:pPr>
              <w:pStyle w:val="Remissivo1"/>
            </w:pPr>
            <w:r>
              <w:t>SI</w:t>
            </w:r>
          </w:p>
        </w:tc>
        <w:tc>
          <w:tcPr>
            <w:tcW w:w="7992" w:type="dxa"/>
          </w:tcPr>
          <w:p w14:paraId="18297EF9" w14:textId="77777777" w:rsidR="008F2AE9" w:rsidRDefault="008F2AE9" w:rsidP="0080100E">
            <w:pPr>
              <w:pStyle w:val="Remissivo1"/>
              <w:rPr>
                <w:b/>
              </w:rPr>
            </w:pPr>
            <w:r>
              <w:t>Sistemas de Informação</w:t>
            </w:r>
          </w:p>
        </w:tc>
      </w:tr>
      <w:tr w:rsidR="008F2AE9" w14:paraId="540B7986" w14:textId="77777777">
        <w:tc>
          <w:tcPr>
            <w:tcW w:w="1296" w:type="dxa"/>
          </w:tcPr>
          <w:p w14:paraId="05A404C9" w14:textId="77777777" w:rsidR="008F2AE9" w:rsidRDefault="008F2AE9" w:rsidP="0080100E">
            <w:pPr>
              <w:pStyle w:val="Remissivo1"/>
            </w:pPr>
            <w:r>
              <w:t>SLA</w:t>
            </w:r>
          </w:p>
        </w:tc>
        <w:tc>
          <w:tcPr>
            <w:tcW w:w="7992" w:type="dxa"/>
          </w:tcPr>
          <w:p w14:paraId="00583C3C" w14:textId="77777777" w:rsidR="008F2AE9" w:rsidRDefault="008F2AE9" w:rsidP="0080100E">
            <w:pPr>
              <w:pStyle w:val="Remissivo1"/>
              <w:rPr>
                <w:b/>
              </w:rPr>
            </w:pPr>
            <w:r>
              <w:t>Service Level Agreements</w:t>
            </w:r>
          </w:p>
        </w:tc>
      </w:tr>
      <w:tr w:rsidR="008F2AE9" w14:paraId="5A379AFF" w14:textId="77777777">
        <w:tc>
          <w:tcPr>
            <w:tcW w:w="1296" w:type="dxa"/>
          </w:tcPr>
          <w:p w14:paraId="5741FE91" w14:textId="77777777" w:rsidR="008F2AE9" w:rsidRDefault="008F2AE9" w:rsidP="0080100E">
            <w:pPr>
              <w:pStyle w:val="Remissivo1"/>
            </w:pPr>
            <w:r>
              <w:t>SLM</w:t>
            </w:r>
          </w:p>
        </w:tc>
        <w:tc>
          <w:tcPr>
            <w:tcW w:w="7992" w:type="dxa"/>
          </w:tcPr>
          <w:p w14:paraId="19CFF6B1" w14:textId="77777777" w:rsidR="008F2AE9" w:rsidRDefault="008F2AE9" w:rsidP="0080100E">
            <w:pPr>
              <w:pStyle w:val="Remissivo1"/>
              <w:rPr>
                <w:b/>
              </w:rPr>
            </w:pPr>
            <w:r>
              <w:t>Service Level Managements</w:t>
            </w:r>
          </w:p>
        </w:tc>
      </w:tr>
    </w:tbl>
    <w:p w14:paraId="22421968" w14:textId="77777777" w:rsidR="008F2AE9" w:rsidRDefault="008F2AE9" w:rsidP="0080100E"/>
    <w:p w14:paraId="5CD56C6B" w14:textId="77777777" w:rsidR="008F2AE9" w:rsidRDefault="008F2AE9" w:rsidP="0080100E">
      <w:pPr>
        <w:pStyle w:val="Ttulo0"/>
      </w:pPr>
      <w:r>
        <w:lastRenderedPageBreak/>
        <w:t>Sumário</w:t>
      </w:r>
    </w:p>
    <w:p w14:paraId="5D7F1B8A" w14:textId="40D81CBE" w:rsidR="0087722D" w:rsidRDefault="000C396C">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r>
        <w:fldChar w:fldCharType="begin"/>
      </w:r>
      <w:r w:rsidR="008F2AE9" w:rsidRPr="0087722D">
        <w:instrText xml:space="preserve"> TOC \o "2-3" \h \z \t "Título 1;1;Título 1 - sem numeração;1" </w:instrText>
      </w:r>
      <w:r>
        <w:fldChar w:fldCharType="separate"/>
      </w:r>
      <w:hyperlink w:anchor="_Toc41243243" w:history="1">
        <w:r w:rsidR="0087722D" w:rsidRPr="0089753C">
          <w:rPr>
            <w:rStyle w:val="Hyperlink"/>
            <w:noProof/>
          </w:rPr>
          <w:t>1</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Introdução</w:t>
        </w:r>
        <w:r w:rsidR="0087722D">
          <w:rPr>
            <w:noProof/>
            <w:webHidden/>
          </w:rPr>
          <w:tab/>
        </w:r>
        <w:r w:rsidR="0087722D">
          <w:rPr>
            <w:noProof/>
            <w:webHidden/>
          </w:rPr>
          <w:fldChar w:fldCharType="begin"/>
        </w:r>
        <w:r w:rsidR="0087722D">
          <w:rPr>
            <w:noProof/>
            <w:webHidden/>
          </w:rPr>
          <w:instrText xml:space="preserve"> PAGEREF _Toc41243243 \h </w:instrText>
        </w:r>
        <w:r w:rsidR="0087722D">
          <w:rPr>
            <w:noProof/>
            <w:webHidden/>
          </w:rPr>
        </w:r>
        <w:r w:rsidR="0087722D">
          <w:rPr>
            <w:noProof/>
            <w:webHidden/>
          </w:rPr>
          <w:fldChar w:fldCharType="separate"/>
        </w:r>
        <w:r w:rsidR="0087722D">
          <w:rPr>
            <w:noProof/>
            <w:webHidden/>
          </w:rPr>
          <w:t>11</w:t>
        </w:r>
        <w:r w:rsidR="0087722D">
          <w:rPr>
            <w:noProof/>
            <w:webHidden/>
          </w:rPr>
          <w:fldChar w:fldCharType="end"/>
        </w:r>
      </w:hyperlink>
    </w:p>
    <w:p w14:paraId="7050553F" w14:textId="3FF8A66A"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44" w:history="1">
        <w:r w:rsidR="0087722D" w:rsidRPr="0089753C">
          <w:rPr>
            <w:rStyle w:val="Hyperlink"/>
            <w:noProof/>
          </w:rPr>
          <w:t>2</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Sistemas de recomendação e contexto</w:t>
        </w:r>
        <w:r w:rsidR="0087722D">
          <w:rPr>
            <w:noProof/>
            <w:webHidden/>
          </w:rPr>
          <w:tab/>
        </w:r>
        <w:r w:rsidR="0087722D">
          <w:rPr>
            <w:noProof/>
            <w:webHidden/>
          </w:rPr>
          <w:fldChar w:fldCharType="begin"/>
        </w:r>
        <w:r w:rsidR="0087722D">
          <w:rPr>
            <w:noProof/>
            <w:webHidden/>
          </w:rPr>
          <w:instrText xml:space="preserve"> PAGEREF _Toc41243244 \h </w:instrText>
        </w:r>
        <w:r w:rsidR="0087722D">
          <w:rPr>
            <w:noProof/>
            <w:webHidden/>
          </w:rPr>
        </w:r>
        <w:r w:rsidR="0087722D">
          <w:rPr>
            <w:noProof/>
            <w:webHidden/>
          </w:rPr>
          <w:fldChar w:fldCharType="separate"/>
        </w:r>
        <w:r w:rsidR="0087722D">
          <w:rPr>
            <w:noProof/>
            <w:webHidden/>
          </w:rPr>
          <w:t>15</w:t>
        </w:r>
        <w:r w:rsidR="0087722D">
          <w:rPr>
            <w:noProof/>
            <w:webHidden/>
          </w:rPr>
          <w:fldChar w:fldCharType="end"/>
        </w:r>
      </w:hyperlink>
    </w:p>
    <w:p w14:paraId="54E3431A" w14:textId="1C7074AF"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45" w:history="1">
        <w:r w:rsidR="0087722D" w:rsidRPr="0089753C">
          <w:rPr>
            <w:rStyle w:val="Hyperlink"/>
          </w:rPr>
          <w:t>2.1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Tipos de sistemas de recomendação</w:t>
        </w:r>
        <w:r w:rsidR="0087722D">
          <w:rPr>
            <w:webHidden/>
          </w:rPr>
          <w:tab/>
        </w:r>
        <w:r w:rsidR="0087722D">
          <w:rPr>
            <w:webHidden/>
          </w:rPr>
          <w:fldChar w:fldCharType="begin"/>
        </w:r>
        <w:r w:rsidR="0087722D">
          <w:rPr>
            <w:webHidden/>
          </w:rPr>
          <w:instrText xml:space="preserve"> PAGEREF _Toc41243245 \h </w:instrText>
        </w:r>
        <w:r w:rsidR="0087722D">
          <w:rPr>
            <w:webHidden/>
          </w:rPr>
        </w:r>
        <w:r w:rsidR="0087722D">
          <w:rPr>
            <w:webHidden/>
          </w:rPr>
          <w:fldChar w:fldCharType="separate"/>
        </w:r>
        <w:r w:rsidR="0087722D">
          <w:rPr>
            <w:webHidden/>
          </w:rPr>
          <w:t>15</w:t>
        </w:r>
        <w:r w:rsidR="0087722D">
          <w:rPr>
            <w:webHidden/>
          </w:rPr>
          <w:fldChar w:fldCharType="end"/>
        </w:r>
      </w:hyperlink>
    </w:p>
    <w:p w14:paraId="2D9227F8" w14:textId="6D64C75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6" w:history="1">
        <w:r w:rsidR="0087722D" w:rsidRPr="0089753C">
          <w:rPr>
            <w:rStyle w:val="Hyperlink"/>
          </w:rPr>
          <w:t>2.1.1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conteúdo</w:t>
        </w:r>
        <w:r w:rsidR="0087722D">
          <w:rPr>
            <w:webHidden/>
          </w:rPr>
          <w:tab/>
        </w:r>
        <w:r w:rsidR="0087722D">
          <w:rPr>
            <w:webHidden/>
          </w:rPr>
          <w:fldChar w:fldCharType="begin"/>
        </w:r>
        <w:r w:rsidR="0087722D">
          <w:rPr>
            <w:webHidden/>
          </w:rPr>
          <w:instrText xml:space="preserve"> PAGEREF _Toc41243246 \h </w:instrText>
        </w:r>
        <w:r w:rsidR="0087722D">
          <w:rPr>
            <w:webHidden/>
          </w:rPr>
        </w:r>
        <w:r w:rsidR="0087722D">
          <w:rPr>
            <w:webHidden/>
          </w:rPr>
          <w:fldChar w:fldCharType="separate"/>
        </w:r>
        <w:r w:rsidR="0087722D">
          <w:rPr>
            <w:webHidden/>
          </w:rPr>
          <w:t>15</w:t>
        </w:r>
        <w:r w:rsidR="0087722D">
          <w:rPr>
            <w:webHidden/>
          </w:rPr>
          <w:fldChar w:fldCharType="end"/>
        </w:r>
      </w:hyperlink>
    </w:p>
    <w:p w14:paraId="5B1421AB" w14:textId="68450D20"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7" w:history="1">
        <w:r w:rsidR="0087722D" w:rsidRPr="0089753C">
          <w:rPr>
            <w:rStyle w:val="Hyperlink"/>
          </w:rPr>
          <w:t>2.1.2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colaborativo</w:t>
        </w:r>
        <w:r w:rsidR="0087722D">
          <w:rPr>
            <w:webHidden/>
          </w:rPr>
          <w:tab/>
        </w:r>
        <w:r w:rsidR="0087722D">
          <w:rPr>
            <w:webHidden/>
          </w:rPr>
          <w:fldChar w:fldCharType="begin"/>
        </w:r>
        <w:r w:rsidR="0087722D">
          <w:rPr>
            <w:webHidden/>
          </w:rPr>
          <w:instrText xml:space="preserve"> PAGEREF _Toc41243247 \h </w:instrText>
        </w:r>
        <w:r w:rsidR="0087722D">
          <w:rPr>
            <w:webHidden/>
          </w:rPr>
        </w:r>
        <w:r w:rsidR="0087722D">
          <w:rPr>
            <w:webHidden/>
          </w:rPr>
          <w:fldChar w:fldCharType="separate"/>
        </w:r>
        <w:r w:rsidR="0087722D">
          <w:rPr>
            <w:webHidden/>
          </w:rPr>
          <w:t>15</w:t>
        </w:r>
        <w:r w:rsidR="0087722D">
          <w:rPr>
            <w:webHidden/>
          </w:rPr>
          <w:fldChar w:fldCharType="end"/>
        </w:r>
      </w:hyperlink>
    </w:p>
    <w:p w14:paraId="2E5C8F63" w14:textId="123068C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8" w:history="1">
        <w:r w:rsidR="0087722D" w:rsidRPr="0089753C">
          <w:rPr>
            <w:rStyle w:val="Hyperlink"/>
          </w:rPr>
          <w:t>2.1.3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baseado em aprendizado</w:t>
        </w:r>
        <w:r w:rsidR="0087722D">
          <w:rPr>
            <w:webHidden/>
          </w:rPr>
          <w:tab/>
        </w:r>
        <w:r w:rsidR="0087722D">
          <w:rPr>
            <w:webHidden/>
          </w:rPr>
          <w:fldChar w:fldCharType="begin"/>
        </w:r>
        <w:r w:rsidR="0087722D">
          <w:rPr>
            <w:webHidden/>
          </w:rPr>
          <w:instrText xml:space="preserve"> PAGEREF _Toc41243248 \h </w:instrText>
        </w:r>
        <w:r w:rsidR="0087722D">
          <w:rPr>
            <w:webHidden/>
          </w:rPr>
        </w:r>
        <w:r w:rsidR="0087722D">
          <w:rPr>
            <w:webHidden/>
          </w:rPr>
          <w:fldChar w:fldCharType="separate"/>
        </w:r>
        <w:r w:rsidR="0087722D">
          <w:rPr>
            <w:webHidden/>
          </w:rPr>
          <w:t>15</w:t>
        </w:r>
        <w:r w:rsidR="0087722D">
          <w:rPr>
            <w:webHidden/>
          </w:rPr>
          <w:fldChar w:fldCharType="end"/>
        </w:r>
      </w:hyperlink>
    </w:p>
    <w:p w14:paraId="2FF5A2E1" w14:textId="3CDA9E3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49" w:history="1">
        <w:r w:rsidR="0087722D" w:rsidRPr="0089753C">
          <w:rPr>
            <w:rStyle w:val="Hyperlink"/>
          </w:rPr>
          <w:t>2.1.4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Sistemas de recomendação híbridos</w:t>
        </w:r>
        <w:r w:rsidR="0087722D">
          <w:rPr>
            <w:webHidden/>
          </w:rPr>
          <w:tab/>
        </w:r>
        <w:r w:rsidR="0087722D">
          <w:rPr>
            <w:webHidden/>
          </w:rPr>
          <w:fldChar w:fldCharType="begin"/>
        </w:r>
        <w:r w:rsidR="0087722D">
          <w:rPr>
            <w:webHidden/>
          </w:rPr>
          <w:instrText xml:space="preserve"> PAGEREF _Toc41243249 \h </w:instrText>
        </w:r>
        <w:r w:rsidR="0087722D">
          <w:rPr>
            <w:webHidden/>
          </w:rPr>
        </w:r>
        <w:r w:rsidR="0087722D">
          <w:rPr>
            <w:webHidden/>
          </w:rPr>
          <w:fldChar w:fldCharType="separate"/>
        </w:r>
        <w:r w:rsidR="0087722D">
          <w:rPr>
            <w:webHidden/>
          </w:rPr>
          <w:t>15</w:t>
        </w:r>
        <w:r w:rsidR="0087722D">
          <w:rPr>
            <w:webHidden/>
          </w:rPr>
          <w:fldChar w:fldCharType="end"/>
        </w:r>
      </w:hyperlink>
    </w:p>
    <w:p w14:paraId="7D766A60" w14:textId="53AF6822"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0" w:history="1">
        <w:r w:rsidR="0087722D" w:rsidRPr="0089753C">
          <w:rPr>
            <w:rStyle w:val="Hyperlink"/>
          </w:rPr>
          <w:t>2.2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Algoritmos de sistemas de recomendação</w:t>
        </w:r>
        <w:r w:rsidR="0087722D">
          <w:rPr>
            <w:webHidden/>
          </w:rPr>
          <w:tab/>
        </w:r>
        <w:r w:rsidR="0087722D">
          <w:rPr>
            <w:webHidden/>
          </w:rPr>
          <w:fldChar w:fldCharType="begin"/>
        </w:r>
        <w:r w:rsidR="0087722D">
          <w:rPr>
            <w:webHidden/>
          </w:rPr>
          <w:instrText xml:space="preserve"> PAGEREF _Toc41243250 \h </w:instrText>
        </w:r>
        <w:r w:rsidR="0087722D">
          <w:rPr>
            <w:webHidden/>
          </w:rPr>
        </w:r>
        <w:r w:rsidR="0087722D">
          <w:rPr>
            <w:webHidden/>
          </w:rPr>
          <w:fldChar w:fldCharType="separate"/>
        </w:r>
        <w:r w:rsidR="0087722D">
          <w:rPr>
            <w:webHidden/>
          </w:rPr>
          <w:t>16</w:t>
        </w:r>
        <w:r w:rsidR="0087722D">
          <w:rPr>
            <w:webHidden/>
          </w:rPr>
          <w:fldChar w:fldCharType="end"/>
        </w:r>
      </w:hyperlink>
    </w:p>
    <w:p w14:paraId="42DBE082" w14:textId="77258471"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1" w:history="1">
        <w:r w:rsidR="0087722D" w:rsidRPr="0089753C">
          <w:rPr>
            <w:rStyle w:val="Hyperlink"/>
          </w:rPr>
          <w:t>2.3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Técnicas para avaliar OS RESULTADOS de um RecSys</w:t>
        </w:r>
        <w:r w:rsidR="0087722D">
          <w:rPr>
            <w:webHidden/>
          </w:rPr>
          <w:tab/>
        </w:r>
        <w:r w:rsidR="0087722D">
          <w:rPr>
            <w:webHidden/>
          </w:rPr>
          <w:fldChar w:fldCharType="begin"/>
        </w:r>
        <w:r w:rsidR="0087722D">
          <w:rPr>
            <w:webHidden/>
          </w:rPr>
          <w:instrText xml:space="preserve"> PAGEREF _Toc41243251 \h </w:instrText>
        </w:r>
        <w:r w:rsidR="0087722D">
          <w:rPr>
            <w:webHidden/>
          </w:rPr>
        </w:r>
        <w:r w:rsidR="0087722D">
          <w:rPr>
            <w:webHidden/>
          </w:rPr>
          <w:fldChar w:fldCharType="separate"/>
        </w:r>
        <w:r w:rsidR="0087722D">
          <w:rPr>
            <w:webHidden/>
          </w:rPr>
          <w:t>16</w:t>
        </w:r>
        <w:r w:rsidR="0087722D">
          <w:rPr>
            <w:webHidden/>
          </w:rPr>
          <w:fldChar w:fldCharType="end"/>
        </w:r>
      </w:hyperlink>
    </w:p>
    <w:p w14:paraId="0840A9FB" w14:textId="16A92571"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52" w:history="1">
        <w:r w:rsidR="0087722D" w:rsidRPr="0089753C">
          <w:rPr>
            <w:rStyle w:val="Hyperlink"/>
            <w:noProof/>
          </w:rPr>
          <w:t>3</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Trabalhos relacionados</w:t>
        </w:r>
        <w:r w:rsidR="0087722D">
          <w:rPr>
            <w:noProof/>
            <w:webHidden/>
          </w:rPr>
          <w:tab/>
        </w:r>
        <w:r w:rsidR="0087722D">
          <w:rPr>
            <w:noProof/>
            <w:webHidden/>
          </w:rPr>
          <w:fldChar w:fldCharType="begin"/>
        </w:r>
        <w:r w:rsidR="0087722D">
          <w:rPr>
            <w:noProof/>
            <w:webHidden/>
          </w:rPr>
          <w:instrText xml:space="preserve"> PAGEREF _Toc41243252 \h </w:instrText>
        </w:r>
        <w:r w:rsidR="0087722D">
          <w:rPr>
            <w:noProof/>
            <w:webHidden/>
          </w:rPr>
        </w:r>
        <w:r w:rsidR="0087722D">
          <w:rPr>
            <w:noProof/>
            <w:webHidden/>
          </w:rPr>
          <w:fldChar w:fldCharType="separate"/>
        </w:r>
        <w:r w:rsidR="0087722D">
          <w:rPr>
            <w:noProof/>
            <w:webHidden/>
          </w:rPr>
          <w:t>17</w:t>
        </w:r>
        <w:r w:rsidR="0087722D">
          <w:rPr>
            <w:noProof/>
            <w:webHidden/>
          </w:rPr>
          <w:fldChar w:fldCharType="end"/>
        </w:r>
      </w:hyperlink>
    </w:p>
    <w:p w14:paraId="33C5B1FD" w14:textId="0AB2E39D"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3" w:history="1">
        <w:r w:rsidR="0087722D" w:rsidRPr="0089753C">
          <w:rPr>
            <w:rStyle w:val="Hyperlink"/>
          </w:rPr>
          <w:t>3.1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protocolo de revisão</w:t>
        </w:r>
        <w:r w:rsidR="0087722D">
          <w:rPr>
            <w:webHidden/>
          </w:rPr>
          <w:tab/>
        </w:r>
        <w:r w:rsidR="0087722D">
          <w:rPr>
            <w:webHidden/>
          </w:rPr>
          <w:fldChar w:fldCharType="begin"/>
        </w:r>
        <w:r w:rsidR="0087722D">
          <w:rPr>
            <w:webHidden/>
          </w:rPr>
          <w:instrText xml:space="preserve"> PAGEREF _Toc41243253 \h </w:instrText>
        </w:r>
        <w:r w:rsidR="0087722D">
          <w:rPr>
            <w:webHidden/>
          </w:rPr>
        </w:r>
        <w:r w:rsidR="0087722D">
          <w:rPr>
            <w:webHidden/>
          </w:rPr>
          <w:fldChar w:fldCharType="separate"/>
        </w:r>
        <w:r w:rsidR="0087722D">
          <w:rPr>
            <w:webHidden/>
          </w:rPr>
          <w:t>17</w:t>
        </w:r>
        <w:r w:rsidR="0087722D">
          <w:rPr>
            <w:webHidden/>
          </w:rPr>
          <w:fldChar w:fldCharType="end"/>
        </w:r>
      </w:hyperlink>
    </w:p>
    <w:p w14:paraId="424A0C67" w14:textId="77FA6E05"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4" w:history="1">
        <w:r w:rsidR="0087722D" w:rsidRPr="0089753C">
          <w:rPr>
            <w:rStyle w:val="Hyperlink"/>
          </w:rPr>
          <w:t>3.2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PROCURA NOS MOTORES DE BUSCA</w:t>
        </w:r>
        <w:r w:rsidR="0087722D">
          <w:rPr>
            <w:webHidden/>
          </w:rPr>
          <w:tab/>
        </w:r>
        <w:r w:rsidR="0087722D">
          <w:rPr>
            <w:webHidden/>
          </w:rPr>
          <w:fldChar w:fldCharType="begin"/>
        </w:r>
        <w:r w:rsidR="0087722D">
          <w:rPr>
            <w:webHidden/>
          </w:rPr>
          <w:instrText xml:space="preserve"> PAGEREF _Toc41243254 \h </w:instrText>
        </w:r>
        <w:r w:rsidR="0087722D">
          <w:rPr>
            <w:webHidden/>
          </w:rPr>
        </w:r>
        <w:r w:rsidR="0087722D">
          <w:rPr>
            <w:webHidden/>
          </w:rPr>
          <w:fldChar w:fldCharType="separate"/>
        </w:r>
        <w:r w:rsidR="0087722D">
          <w:rPr>
            <w:webHidden/>
          </w:rPr>
          <w:t>18</w:t>
        </w:r>
        <w:r w:rsidR="0087722D">
          <w:rPr>
            <w:webHidden/>
          </w:rPr>
          <w:fldChar w:fldCharType="end"/>
        </w:r>
      </w:hyperlink>
    </w:p>
    <w:p w14:paraId="2DCAAEED" w14:textId="167E02A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55" w:history="1">
        <w:r w:rsidR="0087722D" w:rsidRPr="0089753C">
          <w:rPr>
            <w:rStyle w:val="Hyperlink"/>
          </w:rPr>
          <w:t>3.3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Os trabalhos</w:t>
        </w:r>
        <w:r w:rsidR="0087722D">
          <w:rPr>
            <w:webHidden/>
          </w:rPr>
          <w:tab/>
        </w:r>
        <w:r w:rsidR="0087722D">
          <w:rPr>
            <w:webHidden/>
          </w:rPr>
          <w:fldChar w:fldCharType="begin"/>
        </w:r>
        <w:r w:rsidR="0087722D">
          <w:rPr>
            <w:webHidden/>
          </w:rPr>
          <w:instrText xml:space="preserve"> PAGEREF _Toc41243255 \h </w:instrText>
        </w:r>
        <w:r w:rsidR="0087722D">
          <w:rPr>
            <w:webHidden/>
          </w:rPr>
        </w:r>
        <w:r w:rsidR="0087722D">
          <w:rPr>
            <w:webHidden/>
          </w:rPr>
          <w:fldChar w:fldCharType="separate"/>
        </w:r>
        <w:r w:rsidR="0087722D">
          <w:rPr>
            <w:webHidden/>
          </w:rPr>
          <w:t>20</w:t>
        </w:r>
        <w:r w:rsidR="0087722D">
          <w:rPr>
            <w:webHidden/>
          </w:rPr>
          <w:fldChar w:fldCharType="end"/>
        </w:r>
      </w:hyperlink>
    </w:p>
    <w:p w14:paraId="53A575F7" w14:textId="65AE892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6" w:history="1">
        <w:r w:rsidR="0087722D" w:rsidRPr="0089753C">
          <w:rPr>
            <w:rStyle w:val="Hyperlink"/>
          </w:rPr>
          <w:t>3.3.1</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The New Challenges when Modeling Context through Diversity over Time in Recommender Systems</w:t>
        </w:r>
        <w:r w:rsidR="0087722D">
          <w:rPr>
            <w:webHidden/>
          </w:rPr>
          <w:tab/>
        </w:r>
        <w:r w:rsidR="0087722D">
          <w:rPr>
            <w:webHidden/>
          </w:rPr>
          <w:fldChar w:fldCharType="begin"/>
        </w:r>
        <w:r w:rsidR="0087722D">
          <w:rPr>
            <w:webHidden/>
          </w:rPr>
          <w:instrText xml:space="preserve"> PAGEREF _Toc41243256 \h </w:instrText>
        </w:r>
        <w:r w:rsidR="0087722D">
          <w:rPr>
            <w:webHidden/>
          </w:rPr>
        </w:r>
        <w:r w:rsidR="0087722D">
          <w:rPr>
            <w:webHidden/>
          </w:rPr>
          <w:fldChar w:fldCharType="separate"/>
        </w:r>
        <w:r w:rsidR="0087722D">
          <w:rPr>
            <w:webHidden/>
          </w:rPr>
          <w:t>22</w:t>
        </w:r>
        <w:r w:rsidR="0087722D">
          <w:rPr>
            <w:webHidden/>
          </w:rPr>
          <w:fldChar w:fldCharType="end"/>
        </w:r>
      </w:hyperlink>
    </w:p>
    <w:p w14:paraId="0DAB6398" w14:textId="35993E95"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7" w:history="1">
        <w:r w:rsidR="0087722D" w:rsidRPr="0089753C">
          <w:rPr>
            <w:rStyle w:val="Hyperlink"/>
          </w:rPr>
          <w:t>3.3.2</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Prediction of music pairwise preferences from facial expressions</w:t>
        </w:r>
        <w:r w:rsidR="0087722D">
          <w:rPr>
            <w:webHidden/>
          </w:rPr>
          <w:tab/>
        </w:r>
        <w:r w:rsidR="0087722D">
          <w:rPr>
            <w:webHidden/>
          </w:rPr>
          <w:fldChar w:fldCharType="begin"/>
        </w:r>
        <w:r w:rsidR="0087722D">
          <w:rPr>
            <w:webHidden/>
          </w:rPr>
          <w:instrText xml:space="preserve"> PAGEREF _Toc41243257 \h </w:instrText>
        </w:r>
        <w:r w:rsidR="0087722D">
          <w:rPr>
            <w:webHidden/>
          </w:rPr>
        </w:r>
        <w:r w:rsidR="0087722D">
          <w:rPr>
            <w:webHidden/>
          </w:rPr>
          <w:fldChar w:fldCharType="separate"/>
        </w:r>
        <w:r w:rsidR="0087722D">
          <w:rPr>
            <w:webHidden/>
          </w:rPr>
          <w:t>24</w:t>
        </w:r>
        <w:r w:rsidR="0087722D">
          <w:rPr>
            <w:webHidden/>
          </w:rPr>
          <w:fldChar w:fldCharType="end"/>
        </w:r>
      </w:hyperlink>
    </w:p>
    <w:p w14:paraId="0318700D" w14:textId="7AD9A67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8" w:history="1">
        <w:r w:rsidR="0087722D" w:rsidRPr="0089753C">
          <w:rPr>
            <w:rStyle w:val="Hyperlink"/>
          </w:rPr>
          <w:t>3.3.3</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Towards Intent-Aware Contextual Music Recommendation: Initial Experiments</w:t>
        </w:r>
        <w:r w:rsidR="0087722D">
          <w:rPr>
            <w:webHidden/>
          </w:rPr>
          <w:tab/>
        </w:r>
        <w:r w:rsidR="0087722D">
          <w:rPr>
            <w:webHidden/>
          </w:rPr>
          <w:fldChar w:fldCharType="begin"/>
        </w:r>
        <w:r w:rsidR="0087722D">
          <w:rPr>
            <w:webHidden/>
          </w:rPr>
          <w:instrText xml:space="preserve"> PAGEREF _Toc41243258 \h </w:instrText>
        </w:r>
        <w:r w:rsidR="0087722D">
          <w:rPr>
            <w:webHidden/>
          </w:rPr>
        </w:r>
        <w:r w:rsidR="0087722D">
          <w:rPr>
            <w:webHidden/>
          </w:rPr>
          <w:fldChar w:fldCharType="separate"/>
        </w:r>
        <w:r w:rsidR="0087722D">
          <w:rPr>
            <w:webHidden/>
          </w:rPr>
          <w:t>25</w:t>
        </w:r>
        <w:r w:rsidR="0087722D">
          <w:rPr>
            <w:webHidden/>
          </w:rPr>
          <w:fldChar w:fldCharType="end"/>
        </w:r>
      </w:hyperlink>
    </w:p>
    <w:p w14:paraId="5B8F4E2E" w14:textId="5FB9411E"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59" w:history="1">
        <w:r w:rsidR="0087722D" w:rsidRPr="0089753C">
          <w:rPr>
            <w:rStyle w:val="Hyperlink"/>
          </w:rPr>
          <w:t>3.3.4</w:t>
        </w:r>
        <w:r w:rsidR="0087722D">
          <w:rPr>
            <w:rFonts w:asciiTheme="minorHAnsi" w:eastAsiaTheme="minorEastAsia" w:hAnsiTheme="minorHAnsi" w:cstheme="minorBidi"/>
            <w:iCs w:val="0"/>
            <w:color w:val="auto"/>
            <w:sz w:val="22"/>
            <w:szCs w:val="22"/>
            <w:lang w:eastAsia="pt-BR"/>
          </w:rPr>
          <w:tab/>
        </w:r>
        <w:r w:rsidR="0087722D" w:rsidRPr="0089753C">
          <w:rPr>
            <w:rStyle w:val="Hyperlink"/>
            <w:lang w:val="en-US"/>
          </w:rPr>
          <w:t>Quantitative Study of Music Listening Behavior in a Smartphone Context</w:t>
        </w:r>
        <w:r w:rsidR="0087722D">
          <w:rPr>
            <w:webHidden/>
          </w:rPr>
          <w:tab/>
        </w:r>
        <w:r w:rsidR="0087722D">
          <w:rPr>
            <w:webHidden/>
          </w:rPr>
          <w:fldChar w:fldCharType="begin"/>
        </w:r>
        <w:r w:rsidR="0087722D">
          <w:rPr>
            <w:webHidden/>
          </w:rPr>
          <w:instrText xml:space="preserve"> PAGEREF _Toc41243259 \h </w:instrText>
        </w:r>
        <w:r w:rsidR="0087722D">
          <w:rPr>
            <w:webHidden/>
          </w:rPr>
        </w:r>
        <w:r w:rsidR="0087722D">
          <w:rPr>
            <w:webHidden/>
          </w:rPr>
          <w:fldChar w:fldCharType="separate"/>
        </w:r>
        <w:r w:rsidR="0087722D">
          <w:rPr>
            <w:webHidden/>
          </w:rPr>
          <w:t>26</w:t>
        </w:r>
        <w:r w:rsidR="0087722D">
          <w:rPr>
            <w:webHidden/>
          </w:rPr>
          <w:fldChar w:fldCharType="end"/>
        </w:r>
      </w:hyperlink>
    </w:p>
    <w:p w14:paraId="23B7220B" w14:textId="22B33FCE"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0" w:history="1">
        <w:r w:rsidR="0087722D" w:rsidRPr="0089753C">
          <w:rPr>
            <w:rStyle w:val="Hyperlink"/>
          </w:rPr>
          <w:t>3.4</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Tabela com tecnicas</w:t>
        </w:r>
        <w:r w:rsidR="0087722D">
          <w:rPr>
            <w:webHidden/>
          </w:rPr>
          <w:tab/>
        </w:r>
        <w:r w:rsidR="0087722D">
          <w:rPr>
            <w:webHidden/>
          </w:rPr>
          <w:fldChar w:fldCharType="begin"/>
        </w:r>
        <w:r w:rsidR="0087722D">
          <w:rPr>
            <w:webHidden/>
          </w:rPr>
          <w:instrText xml:space="preserve"> PAGEREF _Toc41243260 \h </w:instrText>
        </w:r>
        <w:r w:rsidR="0087722D">
          <w:rPr>
            <w:webHidden/>
          </w:rPr>
        </w:r>
        <w:r w:rsidR="0087722D">
          <w:rPr>
            <w:webHidden/>
          </w:rPr>
          <w:fldChar w:fldCharType="separate"/>
        </w:r>
        <w:r w:rsidR="0087722D">
          <w:rPr>
            <w:webHidden/>
          </w:rPr>
          <w:t>27</w:t>
        </w:r>
        <w:r w:rsidR="0087722D">
          <w:rPr>
            <w:webHidden/>
          </w:rPr>
          <w:fldChar w:fldCharType="end"/>
        </w:r>
      </w:hyperlink>
    </w:p>
    <w:p w14:paraId="43A1B69E" w14:textId="03440DA9"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1" w:history="1">
        <w:r w:rsidR="0087722D" w:rsidRPr="0089753C">
          <w:rPr>
            <w:rStyle w:val="Hyperlink"/>
            <w:noProof/>
          </w:rPr>
          <w:t>4</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Modelagem do que será feito</w:t>
        </w:r>
        <w:r w:rsidR="0087722D">
          <w:rPr>
            <w:noProof/>
            <w:webHidden/>
          </w:rPr>
          <w:tab/>
        </w:r>
        <w:r w:rsidR="0087722D">
          <w:rPr>
            <w:noProof/>
            <w:webHidden/>
          </w:rPr>
          <w:fldChar w:fldCharType="begin"/>
        </w:r>
        <w:r w:rsidR="0087722D">
          <w:rPr>
            <w:noProof/>
            <w:webHidden/>
          </w:rPr>
          <w:instrText xml:space="preserve"> PAGEREF _Toc41243261 \h </w:instrText>
        </w:r>
        <w:r w:rsidR="0087722D">
          <w:rPr>
            <w:noProof/>
            <w:webHidden/>
          </w:rPr>
        </w:r>
        <w:r w:rsidR="0087722D">
          <w:rPr>
            <w:noProof/>
            <w:webHidden/>
          </w:rPr>
          <w:fldChar w:fldCharType="separate"/>
        </w:r>
        <w:r w:rsidR="0087722D">
          <w:rPr>
            <w:noProof/>
            <w:webHidden/>
          </w:rPr>
          <w:t>30</w:t>
        </w:r>
        <w:r w:rsidR="0087722D">
          <w:rPr>
            <w:noProof/>
            <w:webHidden/>
          </w:rPr>
          <w:fldChar w:fldCharType="end"/>
        </w:r>
      </w:hyperlink>
    </w:p>
    <w:p w14:paraId="2DE7B533" w14:textId="16083389"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2" w:history="1">
        <w:r w:rsidR="0087722D" w:rsidRPr="0089753C">
          <w:rPr>
            <w:rStyle w:val="Hyperlink"/>
          </w:rPr>
          <w:t>4.1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Contexto</w:t>
        </w:r>
        <w:r w:rsidR="0087722D">
          <w:rPr>
            <w:webHidden/>
          </w:rPr>
          <w:tab/>
        </w:r>
        <w:r w:rsidR="0087722D">
          <w:rPr>
            <w:webHidden/>
          </w:rPr>
          <w:fldChar w:fldCharType="begin"/>
        </w:r>
        <w:r w:rsidR="0087722D">
          <w:rPr>
            <w:webHidden/>
          </w:rPr>
          <w:instrText xml:space="preserve"> PAGEREF _Toc41243262 \h </w:instrText>
        </w:r>
        <w:r w:rsidR="0087722D">
          <w:rPr>
            <w:webHidden/>
          </w:rPr>
        </w:r>
        <w:r w:rsidR="0087722D">
          <w:rPr>
            <w:webHidden/>
          </w:rPr>
          <w:fldChar w:fldCharType="separate"/>
        </w:r>
        <w:r w:rsidR="0087722D">
          <w:rPr>
            <w:webHidden/>
          </w:rPr>
          <w:t>30</w:t>
        </w:r>
        <w:r w:rsidR="0087722D">
          <w:rPr>
            <w:webHidden/>
          </w:rPr>
          <w:fldChar w:fldCharType="end"/>
        </w:r>
      </w:hyperlink>
    </w:p>
    <w:p w14:paraId="2D1F2B49" w14:textId="64A12DD1"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3" w:history="1">
        <w:r w:rsidR="0087722D" w:rsidRPr="0089753C">
          <w:rPr>
            <w:rStyle w:val="Hyperlink"/>
          </w:rPr>
          <w:t>4.1.1</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comportamental?</w:t>
        </w:r>
        <w:r w:rsidR="0087722D">
          <w:rPr>
            <w:webHidden/>
          </w:rPr>
          <w:tab/>
        </w:r>
        <w:r w:rsidR="0087722D">
          <w:rPr>
            <w:webHidden/>
          </w:rPr>
          <w:fldChar w:fldCharType="begin"/>
        </w:r>
        <w:r w:rsidR="0087722D">
          <w:rPr>
            <w:webHidden/>
          </w:rPr>
          <w:instrText xml:space="preserve"> PAGEREF _Toc41243263 \h </w:instrText>
        </w:r>
        <w:r w:rsidR="0087722D">
          <w:rPr>
            <w:webHidden/>
          </w:rPr>
        </w:r>
        <w:r w:rsidR="0087722D">
          <w:rPr>
            <w:webHidden/>
          </w:rPr>
          <w:fldChar w:fldCharType="separate"/>
        </w:r>
        <w:r w:rsidR="0087722D">
          <w:rPr>
            <w:webHidden/>
          </w:rPr>
          <w:t>30</w:t>
        </w:r>
        <w:r w:rsidR="0087722D">
          <w:rPr>
            <w:webHidden/>
          </w:rPr>
          <w:fldChar w:fldCharType="end"/>
        </w:r>
      </w:hyperlink>
    </w:p>
    <w:p w14:paraId="1FCC6D7B" w14:textId="207C7349"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4" w:history="1">
        <w:r w:rsidR="0087722D" w:rsidRPr="0089753C">
          <w:rPr>
            <w:rStyle w:val="Hyperlink"/>
          </w:rPr>
          <w:t>4.1.2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O que é o contexto ambiente?</w:t>
        </w:r>
        <w:r w:rsidR="0087722D">
          <w:rPr>
            <w:webHidden/>
          </w:rPr>
          <w:tab/>
        </w:r>
        <w:r w:rsidR="0087722D">
          <w:rPr>
            <w:webHidden/>
          </w:rPr>
          <w:fldChar w:fldCharType="begin"/>
        </w:r>
        <w:r w:rsidR="0087722D">
          <w:rPr>
            <w:webHidden/>
          </w:rPr>
          <w:instrText xml:space="preserve"> PAGEREF _Toc41243264 \h </w:instrText>
        </w:r>
        <w:r w:rsidR="0087722D">
          <w:rPr>
            <w:webHidden/>
          </w:rPr>
        </w:r>
        <w:r w:rsidR="0087722D">
          <w:rPr>
            <w:webHidden/>
          </w:rPr>
          <w:fldChar w:fldCharType="separate"/>
        </w:r>
        <w:r w:rsidR="0087722D">
          <w:rPr>
            <w:webHidden/>
          </w:rPr>
          <w:t>30</w:t>
        </w:r>
        <w:r w:rsidR="0087722D">
          <w:rPr>
            <w:webHidden/>
          </w:rPr>
          <w:fldChar w:fldCharType="end"/>
        </w:r>
      </w:hyperlink>
    </w:p>
    <w:p w14:paraId="0090D8FC" w14:textId="484A6783" w:rsidR="0087722D" w:rsidRDefault="00A170A0">
      <w:pPr>
        <w:pStyle w:val="Sumrio3"/>
        <w:tabs>
          <w:tab w:val="left" w:pos="1440"/>
          <w:tab w:val="right" w:leader="dot" w:pos="9062"/>
        </w:tabs>
        <w:rPr>
          <w:rFonts w:asciiTheme="minorHAnsi" w:eastAsiaTheme="minorEastAsia" w:hAnsiTheme="minorHAnsi" w:cstheme="minorBidi"/>
          <w:iCs w:val="0"/>
          <w:color w:val="auto"/>
          <w:sz w:val="22"/>
          <w:szCs w:val="22"/>
          <w:lang w:eastAsia="pt-BR"/>
        </w:rPr>
      </w:pPr>
      <w:hyperlink w:anchor="_Toc41243265" w:history="1">
        <w:r w:rsidR="0087722D" w:rsidRPr="0089753C">
          <w:rPr>
            <w:rStyle w:val="Hyperlink"/>
          </w:rPr>
          <w:t>4.1.3</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Como será obtido os contextos?</w:t>
        </w:r>
        <w:r w:rsidR="0087722D">
          <w:rPr>
            <w:webHidden/>
          </w:rPr>
          <w:tab/>
        </w:r>
        <w:r w:rsidR="0087722D">
          <w:rPr>
            <w:webHidden/>
          </w:rPr>
          <w:fldChar w:fldCharType="begin"/>
        </w:r>
        <w:r w:rsidR="0087722D">
          <w:rPr>
            <w:webHidden/>
          </w:rPr>
          <w:instrText xml:space="preserve"> PAGEREF _Toc41243265 \h </w:instrText>
        </w:r>
        <w:r w:rsidR="0087722D">
          <w:rPr>
            <w:webHidden/>
          </w:rPr>
        </w:r>
        <w:r w:rsidR="0087722D">
          <w:rPr>
            <w:webHidden/>
          </w:rPr>
          <w:fldChar w:fldCharType="separate"/>
        </w:r>
        <w:r w:rsidR="0087722D">
          <w:rPr>
            <w:webHidden/>
          </w:rPr>
          <w:t>30</w:t>
        </w:r>
        <w:r w:rsidR="0087722D">
          <w:rPr>
            <w:webHidden/>
          </w:rPr>
          <w:fldChar w:fldCharType="end"/>
        </w:r>
      </w:hyperlink>
    </w:p>
    <w:p w14:paraId="4FE0F218" w14:textId="5243A38C" w:rsidR="0087722D" w:rsidRDefault="00A170A0">
      <w:pPr>
        <w:pStyle w:val="Sumrio2"/>
        <w:tabs>
          <w:tab w:val="left" w:pos="1248"/>
          <w:tab w:val="right" w:leader="dot" w:pos="9062"/>
        </w:tabs>
        <w:rPr>
          <w:rFonts w:asciiTheme="minorHAnsi" w:eastAsiaTheme="minorEastAsia" w:hAnsiTheme="minorHAnsi" w:cstheme="minorBidi"/>
          <w:iCs w:val="0"/>
          <w:color w:val="auto"/>
          <w:sz w:val="22"/>
          <w:szCs w:val="22"/>
          <w:lang w:eastAsia="pt-BR"/>
        </w:rPr>
      </w:pPr>
      <w:hyperlink w:anchor="_Toc41243266" w:history="1">
        <w:r w:rsidR="0087722D" w:rsidRPr="0089753C">
          <w:rPr>
            <w:rStyle w:val="Hyperlink"/>
          </w:rPr>
          <w:t>4.2</w:t>
        </w:r>
        <w:r w:rsidR="0087722D">
          <w:rPr>
            <w:rFonts w:asciiTheme="minorHAnsi" w:eastAsiaTheme="minorEastAsia" w:hAnsiTheme="minorHAnsi" w:cstheme="minorBidi"/>
            <w:iCs w:val="0"/>
            <w:color w:val="auto"/>
            <w:sz w:val="22"/>
            <w:szCs w:val="22"/>
            <w:lang w:eastAsia="pt-BR"/>
          </w:rPr>
          <w:tab/>
        </w:r>
        <w:r w:rsidR="0087722D" w:rsidRPr="0089753C">
          <w:rPr>
            <w:rStyle w:val="Hyperlink"/>
          </w:rPr>
          <w:t>Arquitetura do sistema</w:t>
        </w:r>
        <w:r w:rsidR="0087722D">
          <w:rPr>
            <w:webHidden/>
          </w:rPr>
          <w:tab/>
        </w:r>
        <w:r w:rsidR="0087722D">
          <w:rPr>
            <w:webHidden/>
          </w:rPr>
          <w:fldChar w:fldCharType="begin"/>
        </w:r>
        <w:r w:rsidR="0087722D">
          <w:rPr>
            <w:webHidden/>
          </w:rPr>
          <w:instrText xml:space="preserve"> PAGEREF _Toc41243266 \h </w:instrText>
        </w:r>
        <w:r w:rsidR="0087722D">
          <w:rPr>
            <w:webHidden/>
          </w:rPr>
        </w:r>
        <w:r w:rsidR="0087722D">
          <w:rPr>
            <w:webHidden/>
          </w:rPr>
          <w:fldChar w:fldCharType="separate"/>
        </w:r>
        <w:r w:rsidR="0087722D">
          <w:rPr>
            <w:webHidden/>
          </w:rPr>
          <w:t>30</w:t>
        </w:r>
        <w:r w:rsidR="0087722D">
          <w:rPr>
            <w:webHidden/>
          </w:rPr>
          <w:fldChar w:fldCharType="end"/>
        </w:r>
      </w:hyperlink>
    </w:p>
    <w:p w14:paraId="03B4658E" w14:textId="325A67AF"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7" w:history="1">
        <w:r w:rsidR="0087722D" w:rsidRPr="0089753C">
          <w:rPr>
            <w:rStyle w:val="Hyperlink"/>
            <w:noProof/>
          </w:rPr>
          <w:t>5</w:t>
        </w:r>
        <w:r w:rsidR="0087722D">
          <w:rPr>
            <w:rFonts w:asciiTheme="minorHAnsi" w:eastAsiaTheme="minorEastAsia" w:hAnsiTheme="minorHAnsi" w:cstheme="minorBidi"/>
            <w:b w:val="0"/>
            <w:iCs w:val="0"/>
            <w:caps w:val="0"/>
            <w:noProof/>
            <w:color w:val="auto"/>
            <w:sz w:val="22"/>
            <w:szCs w:val="22"/>
            <w:lang w:eastAsia="pt-BR"/>
          </w:rPr>
          <w:tab/>
        </w:r>
        <w:r w:rsidR="0087722D" w:rsidRPr="0089753C">
          <w:rPr>
            <w:rStyle w:val="Hyperlink"/>
            <w:noProof/>
          </w:rPr>
          <w:t>CONCLUSÃO</w:t>
        </w:r>
        <w:r w:rsidR="0087722D">
          <w:rPr>
            <w:noProof/>
            <w:webHidden/>
          </w:rPr>
          <w:tab/>
        </w:r>
        <w:r w:rsidR="0087722D">
          <w:rPr>
            <w:noProof/>
            <w:webHidden/>
          </w:rPr>
          <w:fldChar w:fldCharType="begin"/>
        </w:r>
        <w:r w:rsidR="0087722D">
          <w:rPr>
            <w:noProof/>
            <w:webHidden/>
          </w:rPr>
          <w:instrText xml:space="preserve"> PAGEREF _Toc41243267 \h </w:instrText>
        </w:r>
        <w:r w:rsidR="0087722D">
          <w:rPr>
            <w:noProof/>
            <w:webHidden/>
          </w:rPr>
        </w:r>
        <w:r w:rsidR="0087722D">
          <w:rPr>
            <w:noProof/>
            <w:webHidden/>
          </w:rPr>
          <w:fldChar w:fldCharType="separate"/>
        </w:r>
        <w:r w:rsidR="0087722D">
          <w:rPr>
            <w:noProof/>
            <w:webHidden/>
          </w:rPr>
          <w:t>31</w:t>
        </w:r>
        <w:r w:rsidR="0087722D">
          <w:rPr>
            <w:noProof/>
            <w:webHidden/>
          </w:rPr>
          <w:fldChar w:fldCharType="end"/>
        </w:r>
      </w:hyperlink>
    </w:p>
    <w:p w14:paraId="3AA8A791" w14:textId="272EAE5C" w:rsidR="0087722D" w:rsidRDefault="00A170A0">
      <w:pPr>
        <w:pStyle w:val="Sumrio1"/>
        <w:tabs>
          <w:tab w:val="right" w:leader="dot" w:pos="9062"/>
        </w:tabs>
        <w:rPr>
          <w:rFonts w:asciiTheme="minorHAnsi" w:eastAsiaTheme="minorEastAsia" w:hAnsiTheme="minorHAnsi" w:cstheme="minorBidi"/>
          <w:b w:val="0"/>
          <w:iCs w:val="0"/>
          <w:caps w:val="0"/>
          <w:noProof/>
          <w:color w:val="auto"/>
          <w:sz w:val="22"/>
          <w:szCs w:val="22"/>
          <w:lang w:eastAsia="pt-BR"/>
        </w:rPr>
      </w:pPr>
      <w:hyperlink w:anchor="_Toc41243268" w:history="1">
        <w:r w:rsidR="0087722D" w:rsidRPr="0089753C">
          <w:rPr>
            <w:rStyle w:val="Hyperlink"/>
            <w:noProof/>
          </w:rPr>
          <w:t>Referências Bibliográficas</w:t>
        </w:r>
        <w:r w:rsidR="0087722D">
          <w:rPr>
            <w:noProof/>
            <w:webHidden/>
          </w:rPr>
          <w:tab/>
        </w:r>
        <w:r w:rsidR="0087722D">
          <w:rPr>
            <w:noProof/>
            <w:webHidden/>
          </w:rPr>
          <w:fldChar w:fldCharType="begin"/>
        </w:r>
        <w:r w:rsidR="0087722D">
          <w:rPr>
            <w:noProof/>
            <w:webHidden/>
          </w:rPr>
          <w:instrText xml:space="preserve"> PAGEREF _Toc41243268 \h </w:instrText>
        </w:r>
        <w:r w:rsidR="0087722D">
          <w:rPr>
            <w:noProof/>
            <w:webHidden/>
          </w:rPr>
        </w:r>
        <w:r w:rsidR="0087722D">
          <w:rPr>
            <w:noProof/>
            <w:webHidden/>
          </w:rPr>
          <w:fldChar w:fldCharType="separate"/>
        </w:r>
        <w:r w:rsidR="0087722D">
          <w:rPr>
            <w:noProof/>
            <w:webHidden/>
          </w:rPr>
          <w:t>32</w:t>
        </w:r>
        <w:r w:rsidR="0087722D">
          <w:rPr>
            <w:noProof/>
            <w:webHidden/>
          </w:rPr>
          <w:fldChar w:fldCharType="end"/>
        </w:r>
      </w:hyperlink>
    </w:p>
    <w:p w14:paraId="5AA42494" w14:textId="44E3C16F" w:rsidR="008F2AE9" w:rsidRDefault="000C396C" w:rsidP="0080100E">
      <w:r>
        <w:fldChar w:fldCharType="end"/>
      </w:r>
    </w:p>
    <w:p w14:paraId="661C36CD" w14:textId="77777777" w:rsidR="008F2AE9" w:rsidRDefault="008F2AE9" w:rsidP="0080100E">
      <w:pPr>
        <w:sectPr w:rsidR="008F2AE9">
          <w:headerReference w:type="even" r:id="rId8"/>
          <w:headerReference w:type="default" r:id="rId9"/>
          <w:type w:val="continuous"/>
          <w:pgSz w:w="11907" w:h="16840" w:code="9"/>
          <w:pgMar w:top="1701" w:right="1134" w:bottom="1134" w:left="1701" w:header="1134" w:footer="720" w:gutter="0"/>
          <w:cols w:space="720"/>
        </w:sectPr>
      </w:pPr>
    </w:p>
    <w:p w14:paraId="636F4C09" w14:textId="0A291188" w:rsidR="00BB2B89" w:rsidRPr="000964B3" w:rsidRDefault="00BB2B89" w:rsidP="0080100E">
      <w:pPr>
        <w:pStyle w:val="Ttulo1"/>
      </w:pPr>
      <w:bookmarkStart w:id="0" w:name="_Toc53928594"/>
      <w:bookmarkStart w:id="1" w:name="_Toc41243243"/>
      <w:r w:rsidRPr="000964B3">
        <w:lastRenderedPageBreak/>
        <w:t>Introdução</w:t>
      </w:r>
      <w:bookmarkEnd w:id="0"/>
      <w:bookmarkEnd w:id="1"/>
    </w:p>
    <w:p w14:paraId="5A0E57EE" w14:textId="37C872A7" w:rsidR="00DA05B5" w:rsidRDefault="00DA05B5" w:rsidP="0080100E">
      <w:pPr>
        <w:pStyle w:val="TextodoTrabalho"/>
      </w:pPr>
      <w:r>
        <w:t xml:space="preserve">A tecnologia avançou muito nos últimos anos, principalmente quando aborda-se internet e armazenamento de dados </w:t>
      </w:r>
      <w:r w:rsidR="00103B48">
        <w:fldChar w:fldCharType="begin" w:fldLock="1"/>
      </w:r>
      <w:r w:rsidR="00103B48">
        <w:instrText>ADDIN CSL_CITATION {"citationItems":[{"id":"ITEM-1","itemData":{"author":[{"dropping-particle":"","family":"Muraro","given":"Rose Marie","non-dropping-particle":"","parse-names":false,"suffix":""}],"id":"ITEM-1","issued":{"date-parts":[["2009"]]},"publisher":"Querendo ser Deus","title":"Os avanços tecnológicos e o futuro da humanidade","type":"article"},"uris":["http://www.mendeley.com/documents/?uuid=4a839312-9c00-4f2d-b237-c7eb6b0c9e62"]}],"mendeley":{"formattedCitation":"(MURARO, 2009)","plainTextFormattedCitation":"(MURARO, 2009)","previouslyFormattedCitation":"(MURARO, 2009)"},"properties":{"noteIndex":0},"schema":"https://github.com/citation-style-language/schema/raw/master/csl-citation.json"}</w:instrText>
      </w:r>
      <w:r w:rsidR="00103B48">
        <w:fldChar w:fldCharType="separate"/>
      </w:r>
      <w:r w:rsidR="00103B48" w:rsidRPr="00103B48">
        <w:rPr>
          <w:noProof/>
        </w:rPr>
        <w:t>(MURARO, 2009)</w:t>
      </w:r>
      <w:r w:rsidR="00103B48">
        <w:fldChar w:fldCharType="end"/>
      </w:r>
      <w:r>
        <w:t>. O custo de armazenar um arquivo vem ficando mais barato e tem feito com que as pessoas tenham mais espaço de armazenamento, possibilitando a geração de mais informações</w:t>
      </w:r>
      <w:r w:rsidR="00103B48">
        <w:t xml:space="preserve"> </w:t>
      </w:r>
      <w:r w:rsidR="00103B48">
        <w:fldChar w:fldCharType="begin" w:fldLock="1"/>
      </w:r>
      <w:r w:rsidR="000C619D">
        <w:instrText>ADDIN CSL_CITATION {"citationItems":[{"id":"ITEM-1","itemData":{"URL":"https://seara.ufc.br/tintim-por-tintim/tecnologia/a-magnetorresistencia-gigante/","accessed":{"date-parts":[["2020","3","12"]]},"author":[{"dropping-particle":"","family":"Universidade Federal do Ceara","given":"","non-dropping-particle":"","parse-names":false,"suffix":""}],"id":"ITEM-1","issued":{"date-parts":[["0"]]},"title":"A Magnetorresistência Gigante","type":"webpage"},"uris":["http://www.mendeley.com/documents/?uuid=b705804b-7470-43bd-83be-2e7620526006"]}],"mendeley":{"formattedCitation":"(UNIVERSIDADE FEDERAL DO CEARA, [s.d.])","plainTextFormattedCitation":"(UNIVERSIDADE FEDERAL DO CEARA, [s.d.])","previouslyFormattedCitation":"(UNIVERSIDADE FEDERAL DO CEARA, [s.d.])"},"properties":{"noteIndex":0},"schema":"https://github.com/citation-style-language/schema/raw/master/csl-citation.json"}</w:instrText>
      </w:r>
      <w:r w:rsidR="00103B48">
        <w:fldChar w:fldCharType="separate"/>
      </w:r>
      <w:r w:rsidR="00103B48" w:rsidRPr="00103B48">
        <w:rPr>
          <w:noProof/>
        </w:rPr>
        <w:t>(UNIVERSIDADE FEDERAL DO CEARA, [s.d.])</w:t>
      </w:r>
      <w:r w:rsidR="00103B48">
        <w:fldChar w:fldCharType="end"/>
      </w:r>
      <w:r>
        <w:t>. A quantidade de aplicações disponíveis na internet tem aumentado cada vez mais gerando cada vez mais dados e opções para os usuários.</w:t>
      </w:r>
    </w:p>
    <w:p w14:paraId="73502CEF" w14:textId="2AD64058" w:rsidR="00DA05B5" w:rsidRDefault="00DA05B5" w:rsidP="0080100E">
      <w:pPr>
        <w:pStyle w:val="TextodoTrabalho"/>
      </w:pPr>
      <w:r>
        <w:t>Diversas vezes o indivíduo possui dificuldades em realizar escolhas entre as diversas alternativas daquilo que lhe é apresentado, e acaba geralmente confiando nas escolhas que lhe são apresentadas através de outras pessoas</w:t>
      </w:r>
      <w:r w:rsidR="000C619D">
        <w:t xml:space="preserve"> </w:t>
      </w:r>
      <w:r w:rsidR="000C619D">
        <w:fldChar w:fldCharType="begin" w:fldLock="1"/>
      </w:r>
      <w:r w:rsidR="00C23C70">
        <w:instrText>ADDIN CSL_CITATION {"citationItems":[{"id":"ITEM-1","itemData":{"ISSN":"09376429","author":[{"dropping-particle":"","family":"Resnick, Paul and Varian","given":"Hal R","non-dropping-particle":"","parse-names":false,"suffix":""}],"container-title":"Communications of the ACM","id":"ITEM-1","issue":"4","issued":{"date-parts":[["1997"]]},"page":"56-58","title":"Recommender Systems","type":"article-journal","volume":"40"},"uris":["http://www.mendeley.com/documents/?uuid=148340bd-e6b7-460a-938c-3cdc3fa55b0d"]}],"mendeley":{"formattedCitation":"(RESNICK, PAUL AND VARIAN, 1997)","plainTextFormattedCitation":"(RESNICK, PAUL AND VARIAN, 1997)","previouslyFormattedCitation":"(RESNICK, PAUL AND VARIAN, 1997)"},"properties":{"noteIndex":0},"schema":"https://github.com/citation-style-language/schema/raw/master/csl-citation.json"}</w:instrText>
      </w:r>
      <w:r w:rsidR="000C619D">
        <w:fldChar w:fldCharType="separate"/>
      </w:r>
      <w:r w:rsidR="000C619D" w:rsidRPr="000C619D">
        <w:rPr>
          <w:noProof/>
        </w:rPr>
        <w:t>(RESNICK, PAUL AND VARIAN, 1997)</w:t>
      </w:r>
      <w:r w:rsidR="000C619D">
        <w:fldChar w:fldCharType="end"/>
      </w:r>
      <w:r>
        <w:t>. A partir do aumento da quantidade de informações disponíveis e do conhecimento da habilidade do indivíduo de realizar escolhas, a partir de sua experiência pessoal, surgem os sistemas de recomendação. Esses sistemas buscam filtrar a grande massa de dados disponível, para auxiliar o indivíduo na escolha das opções disponíveis.</w:t>
      </w:r>
    </w:p>
    <w:p w14:paraId="65D8C71B" w14:textId="65999716" w:rsidR="00DA05B5" w:rsidRDefault="00DA05B5" w:rsidP="0080100E">
      <w:pPr>
        <w:pStyle w:val="TextodoTrabalho"/>
      </w:pPr>
      <w:r>
        <w:t xml:space="preserve">Sistemas de recomendação (RecSys - </w:t>
      </w:r>
      <w:proofErr w:type="spellStart"/>
      <w:r w:rsidRPr="008B49B9">
        <w:t>Recommender</w:t>
      </w:r>
      <w:proofErr w:type="spellEnd"/>
      <w:r w:rsidRPr="008B49B9">
        <w:t xml:space="preserve"> Systems</w:t>
      </w:r>
      <w:r>
        <w:t xml:space="preserve">) são implementações de softwares e técnicas, que apresentam sugestões de itens que seriam de uso de um usuário. As sugestões são de acordo com vários processos de decisão, como, que item comprar, que música escutar ou que notícia ler. No geral, sistemas de recomendação servem para dois propósitos diferentes. Eles podem ser utilizados para estimular os usuários a fazer alguma coisa como comprar livros ou assistir algum filme. Em contrapartida, os sistemas de recomendação podem ser utilizados para lidar com a sobrecarga de informações, selecionando os melhores itens de uma base maior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485B416E" w14:textId="6A4E10A0" w:rsidR="00DA05B5" w:rsidRDefault="00DA05B5" w:rsidP="0080100E">
      <w:pPr>
        <w:pStyle w:val="TextodoTrabalho"/>
      </w:pPr>
      <w:r>
        <w:t>O auxílio que um sistema de recomendação provê pode ser bem específico ou genérico. Isso vai depender do tipo de filtragem escolhida para realizar a recomendação. Quando um sistema busca uma filtragem que leva em consideração as preferências do usuário, elas podem ser obtidas implicitamente, por meio de um monitoramento de comportamento. No entanto, um sistema de recomendação pode também obter explicitamente sua preferência através de perguntas</w:t>
      </w:r>
      <w:r w:rsidR="00C23C70">
        <w:t xml:space="preserve"> </w:t>
      </w:r>
      <w:r w:rsidR="00C23C70">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C23C70">
        <w:fldChar w:fldCharType="separate"/>
      </w:r>
      <w:r w:rsidR="00C23C70" w:rsidRPr="00C23C70">
        <w:rPr>
          <w:noProof/>
        </w:rPr>
        <w:t>(DIETMAR et al., 2010)</w:t>
      </w:r>
      <w:r w:rsidR="00C23C70">
        <w:fldChar w:fldCharType="end"/>
      </w:r>
      <w:r>
        <w:t>.</w:t>
      </w:r>
    </w:p>
    <w:p w14:paraId="6FEA0501" w14:textId="480F8C46" w:rsidR="00DA05B5" w:rsidRDefault="00DA05B5" w:rsidP="0080100E">
      <w:pPr>
        <w:pStyle w:val="TextodoTrabalho"/>
      </w:pPr>
      <w:r>
        <w:t xml:space="preserve">As recomendações personalizadas necessitam que o sistema conheça algo sobre cada usuário da base. Todo sistema de recomendação deve desenvolver e manter um user model ou </w:t>
      </w:r>
      <w:r>
        <w:lastRenderedPageBreak/>
        <w:t>user profile, que por exemplo, contém as preferências dele. A existência de um user model é essencial para qualquer sistema de recomendação</w:t>
      </w:r>
      <w:r w:rsidR="00046157">
        <w:t xml:space="preserve"> </w:t>
      </w:r>
      <w:r w:rsidR="00046157">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046157">
        <w:fldChar w:fldCharType="separate"/>
      </w:r>
      <w:r w:rsidR="00046157" w:rsidRPr="00C23C70">
        <w:rPr>
          <w:noProof/>
        </w:rPr>
        <w:t>(DIETMAR et al., 2010)</w:t>
      </w:r>
      <w:r w:rsidR="00046157">
        <w:fldChar w:fldCharType="end"/>
      </w:r>
      <w:r>
        <w:t>.</w:t>
      </w:r>
    </w:p>
    <w:p w14:paraId="7FCEF4B7" w14:textId="2A5760CA" w:rsidR="00DA05B5" w:rsidRDefault="00DA05B5" w:rsidP="0080100E">
      <w:pPr>
        <w:pStyle w:val="TextodoTrabalho"/>
      </w:pPr>
      <w:r>
        <w:t>Os sistemas de recomendação iniciaram com a "Usenet" da Duke University, na década de 70, um sistema com uma distribuição global que buscava divulgar novas notícias postadas e classificadas pelos seus usuários. Em 1985, iniciaram-se as recomendações baseadas em conteúdo, a partir de uma arquitetura para sistemas de informação de larga escala. A Xerox teve sua grande participação em 1992, desenvolvendo o primeiro sistema (Tapestry) designado a realizar a filtragem colaborativa. Em 1997, foi desenvolvido o primeiro sistema de recomendação de filmes chamado Movielens. Até que em 2000, a Pandora iniciou o projeto genoma musical, onde a recomendação passou a ser utilizada para facilitar as escolhas de um usuário entre as diversas músicas existentes na época</w:t>
      </w:r>
      <w:r w:rsidR="00AB2F1B">
        <w:t xml:space="preserve"> </w:t>
      </w:r>
      <w:r w:rsidR="00AB2F1B">
        <w:fldChar w:fldCharType="begin" w:fldLock="1"/>
      </w:r>
      <w:r w:rsidR="00FD1144">
        <w:instrText>ADDIN CSL_CITATION {"citationItems":[{"id":"ITEM-1","itemData":{"DOI":"10.4018/978-1-5225-0489-4","ISBN":"9781522504900","abstract":"Internet usage has become a normal and essential aspect of everyday life. Due to the immense amount of information available on the web, it has become obligatory to find ways to sift through and categorize the overload of data while removing redundant material. Collaborative Filtering Using Data Mining and Analysis evaluates the latest patterns and trending topics in the utilization of data mining tools and filtering practices. Featuring emergent research and optimization techniques in the areas of opinion mining, text mining, and sentiment analysis, as well as their various applications, this book is an essential reference source for researchers and engineers interested in collaborative filtering.","author":[{"dropping-particle":"","family":"Bhatnagar","given":"Vishal","non-dropping-particle":"","parse-names":false,"suffix":""}],"container-title":"Collaborative Filtering Using Data Mining and Analysis","id":"ITEM-1","issued":{"date-parts":[["2016"]]},"number-of-pages":"1-309","title":"Collaborative filtering using data mining and analysis","type":"book"},"uris":["http://www.mendeley.com/documents/?uuid=6aa2b81b-f3d1-460f-bd0c-8989dcda3783"]}],"mendeley":{"formattedCitation":"(BHATNAGAR, 2016)","plainTextFormattedCitation":"(BHATNAGAR, 2016)","previouslyFormattedCitation":"(BHATNAGAR, 2016)"},"properties":{"noteIndex":0},"schema":"https://github.com/citation-style-language/schema/raw/master/csl-citation.json"}</w:instrText>
      </w:r>
      <w:r w:rsidR="00AB2F1B">
        <w:fldChar w:fldCharType="separate"/>
      </w:r>
      <w:r w:rsidR="00AB2F1B" w:rsidRPr="00AB2F1B">
        <w:rPr>
          <w:noProof/>
        </w:rPr>
        <w:t>(BHATNAGAR, 2016)</w:t>
      </w:r>
      <w:r w:rsidR="00AB2F1B">
        <w:fldChar w:fldCharType="end"/>
      </w:r>
      <w:r>
        <w:t>.</w:t>
      </w:r>
    </w:p>
    <w:p w14:paraId="418F0C56" w14:textId="19A48110" w:rsidR="00DA05B5" w:rsidRDefault="00DA05B5" w:rsidP="0080100E">
      <w:pPr>
        <w:pStyle w:val="TextodoTrabalho"/>
      </w:pPr>
      <w:r>
        <w:t xml:space="preserve">Desde então, os sistemas de recomendação têm revolucionado o mercado de aplicações de diversas formas, pois com eles, aumentam-se o número de itens vendidos em sites de venda online, além dos sites conseguirem vender itens mais diversificados. Eles têm melhorado a satisfação dos usuários e, com isso, têm aumentado suas fidelidades na aplicação, e o principal, os RecSys ajudam a entender melhor o que os usuários querem. </w:t>
      </w:r>
      <w:r w:rsidR="00FD1144">
        <w:fldChar w:fldCharType="begin" w:fldLock="1"/>
      </w:r>
      <w:r w:rsidR="00FD1144">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p>
    <w:p w14:paraId="27D922D3" w14:textId="431BD627" w:rsidR="00DA05B5" w:rsidRDefault="00DA05B5" w:rsidP="0080100E">
      <w:pPr>
        <w:pStyle w:val="TextodoTrabalho"/>
      </w:pPr>
      <w:r>
        <w:t xml:space="preserve">Os RecSys têm evoluído muito desde o seu surgimento, isso acontece dado o interesse acadêmico e comercial sobre a área, além dos benefícios que ela pode trazer. Um caso famoso dos sistemas de recomendação foi o Netflix </w:t>
      </w:r>
      <w:proofErr w:type="spellStart"/>
      <w:r w:rsidRPr="008B49B9">
        <w:t>Prize</w:t>
      </w:r>
      <w:proofErr w:type="spellEnd"/>
      <w:r>
        <w:t>, uma competição feita pela Netflix, que ofereceu um milhão a quem melhorasse o algoritmo de recomendação de seu sistema em 10%. A competição iniciou em 2006 e demorou 3 anos para alguém conseguir resolver o problema deles de maneira satisfatória. Nesse caso o vencedor utilizou um modelo híbrido de RecSys</w:t>
      </w:r>
      <w:r w:rsidR="00FD1144">
        <w:t xml:space="preserve"> </w:t>
      </w:r>
      <w:r w:rsidR="00FD1144">
        <w:fldChar w:fldCharType="begin" w:fldLock="1"/>
      </w:r>
      <w:r w:rsidR="00FD1144">
        <w:instrText>ADDIN CSL_CITATION {"citationItems":[{"id":"ITEM-1","itemData":{"ISBN":"9781617292705","abstract":"Objective. To determine whether breastfeeding reduced the risk of childhood obesity in the infants of a multi-ethnic cohort of women with pregestational diabetes. Methods. In this retrospective cohort study, women with pregestational diabetes were mailed a questionnaire about breastfeeding and current height and weight of mothers and infants. Predictors of obesity (weight for age &gt;85 percentile) were assessed among offspring of index pregnancies, using univariate and multivariable logistic regression. Results. Of 125 women, 81 (65%) had type 1 diabetes and 44 (35%) had type 2 diabetes. The mean age of offspring was 4.5 years. On univariate analysis, significant predictors of obesity in offspring were type 2 diabetes (odds ratio, OR 2.4, 95% confidence interval, CI 0.99-5.72); maternal body mass index (BMI) &gt; 25 (OR 4.4, 95% CI 1.4-19.4); and any breastfeeding (OR 0.22, 95% CI 0.07-0.72). After multivariable adjustment, breastfeeding (OR 0.20, 95% CI 0.06-0.69) and having an overweight/obese mother (OR 3.49, 95% CI 1.03-16.2) remained independently associated with childhood obesity. Conclusion. Breastfeeding significantly decreased the likelihood of obesity in offspring of mothers with pregestational diabetes, independent of maternal BMI and diabetes type. Women with diabetes should be encouraged to breastfeed, given the increased risk of obesity in their children.","author":[{"dropping-particle":"","family":"Falk","given":"Kim","non-dropping-particle":"","parse-names":false,"suffix":""}],"id":"ITEM-1","issued":{"date-parts":[["2019"]]},"number-of-pages":"406","title":"Practical Recommender Systems","type":"book"},"uris":["http://www.mendeley.com/documents/?uuid=352648e4-507a-4654-96f3-453df5168b92"]}],"mendeley":{"formattedCitation":"(FALK, 2019)","plainTextFormattedCitation":"(FALK, 2019)","previouslyFormattedCitation":"(FALK, 2019)"},"properties":{"noteIndex":0},"schema":"https://github.com/citation-style-language/schema/raw/master/csl-citation.json"}</w:instrText>
      </w:r>
      <w:r w:rsidR="00FD1144">
        <w:fldChar w:fldCharType="separate"/>
      </w:r>
      <w:r w:rsidR="00FD1144" w:rsidRPr="00FD1144">
        <w:rPr>
          <w:noProof/>
        </w:rPr>
        <w:t>(FALK, 2019)</w:t>
      </w:r>
      <w:r w:rsidR="00FD1144">
        <w:fldChar w:fldCharType="end"/>
      </w:r>
      <w:r>
        <w:t>.</w:t>
      </w:r>
    </w:p>
    <w:p w14:paraId="5019BB7D" w14:textId="7B54D0C0" w:rsidR="00DA05B5" w:rsidRDefault="00046157" w:rsidP="0080100E">
      <w:pPr>
        <w:pStyle w:val="TextodoTrabalho"/>
      </w:pPr>
      <w:r>
        <w:fldChar w:fldCharType="begin" w:fldLock="1"/>
      </w:r>
      <w:r w:rsidR="00AB2F1B">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fldChar w:fldCharType="separate"/>
      </w:r>
      <w:r w:rsidRPr="00C23C70">
        <w:rPr>
          <w:noProof/>
        </w:rPr>
        <w:t>(DIETMAR et al., 2010)</w:t>
      </w:r>
      <w:r>
        <w:fldChar w:fldCharType="end"/>
      </w:r>
      <w:r w:rsidR="00DA05B5">
        <w:t xml:space="preserve"> trazem em sua obra os 4 tipos de sistemas de recomendação, sendo eles: recomendação colaborativa, que parte da ideia de que se os usuários compartilharam dos mesmos interesses no passado, eles continuarão tendo os mesmos interesses no futuro. Recomendação baseada em conteúdo, onde o sistema aprende a recomendar itens que são similares ao que o usuário gostou no passado, essa similaridade é calculada baseada na relação das características dos itens a serem comparados</w:t>
      </w:r>
      <w:r w:rsidR="00FD1144">
        <w:t xml:space="preserve"> </w:t>
      </w:r>
      <w:r w:rsidR="00FD1144">
        <w:fldChar w:fldCharType="begin" w:fldLock="1"/>
      </w:r>
      <w:r w:rsidR="00261EE2">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FD1144">
        <w:fldChar w:fldCharType="separate"/>
      </w:r>
      <w:r w:rsidR="00FD1144" w:rsidRPr="00FD1144">
        <w:rPr>
          <w:noProof/>
        </w:rPr>
        <w:t>(RICCI; ROKACH; SHAPIRA, 2011)</w:t>
      </w:r>
      <w:r w:rsidR="00FD1144">
        <w:fldChar w:fldCharType="end"/>
      </w:r>
      <w:r w:rsidR="00DA05B5">
        <w:t>.</w:t>
      </w:r>
    </w:p>
    <w:p w14:paraId="063A8527" w14:textId="4B2F43DA" w:rsidR="00DA05B5" w:rsidRDefault="00DA05B5" w:rsidP="0080100E">
      <w:pPr>
        <w:pStyle w:val="TextodoTrabalho"/>
      </w:pPr>
      <w:r>
        <w:t xml:space="preserve">O terceiro tipo é a recomendação baseada em conhecimento, a qual não consegue depender somente do histórico de compra de um usuário, é necessário um conteúdo mais </w:t>
      </w:r>
      <w:r>
        <w:lastRenderedPageBreak/>
        <w:t>estruturado e detalhado para ser gerada uma recomendação, geralmente nesse tipo, é utilizado um conteúdo adicional fornecido manualmente (conteúdo recente ao produto e usuário). E por último, sistemas de recomendação híbridos onde a ideia é combinar as diferentes técnicas, a fim de gerar uma boa e mais assertiva recomendação</w:t>
      </w:r>
      <w:r w:rsidR="00261EE2">
        <w:t xml:space="preserve"> </w:t>
      </w:r>
      <w:r w:rsidR="00261EE2">
        <w:fldChar w:fldCharType="begin" w:fldLock="1"/>
      </w:r>
      <w:r w:rsidR="00261EE2">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261EE2">
        <w:fldChar w:fldCharType="separate"/>
      </w:r>
      <w:r w:rsidR="00261EE2" w:rsidRPr="00261EE2">
        <w:rPr>
          <w:noProof/>
        </w:rPr>
        <w:t>(DIETMAR et al., 2010)</w:t>
      </w:r>
      <w:r w:rsidR="00261EE2">
        <w:fldChar w:fldCharType="end"/>
      </w:r>
      <w:r>
        <w:t>.</w:t>
      </w:r>
    </w:p>
    <w:p w14:paraId="0E12DB60" w14:textId="49434842" w:rsidR="00DA05B5" w:rsidRDefault="00DA05B5" w:rsidP="0080100E">
      <w:pPr>
        <w:pStyle w:val="TextodoTrabalho"/>
      </w:pPr>
      <w:r>
        <w:t>Esses sistemas têm ajudado muito na venda de produtos online, porém, um dos segmentos de mercado que apresentaram problemas, foram as vendas de álbum ou faixas musicais online. Elas possibilitam as pessoas baixarem ou receberem as faixas a partir de compras em lojas virtuais, porém o preço de cada faixa ainda era muito caro, o que fazia com que muitos usuários optassem pela pirataria. Desta forma, surgiu uma nova maneira de anunciar os “produtos musicais” online, o streaming musical</w:t>
      </w:r>
      <w:r w:rsidR="00261EE2">
        <w:t xml:space="preserve"> </w:t>
      </w:r>
      <w:r w:rsidR="00261EE2">
        <w:fldChar w:fldCharType="begin" w:fldLock="1"/>
      </w:r>
      <w:r w:rsidR="00261EE2">
        <w:instrText>ADDIN CSL_CITATION {"citationItems":[{"id":"ITEM-1","itemData":{"DOI":"10.1016/j.jretconser.2016.06.007","ISSN":"09696989","abstract":"Among young consumers, music streaming can be perceived as a substitute for music piracy. However, streaming can provide a venue for discovering and listening to new releases, and then, gaining access to these new tracks illegally. The objective of this study is to determine if music streaming acts as a buffer (substitute) or enabler (complement) of piracy. Using a logit model, we found that streaming complements piracy, providing evidence that these two modes of music consumption will coexist in the market. In addition, we found that social and peer behavior, risk perceptions, and consumption time online are elements contributing to music piracy.","author":[{"dropping-particle":"","family":"Borja","given":"Karla","non-dropping-particle":"","parse-names":false,"suffix":""},{"dropping-particle":"","family":"Dieringer","given":"Suzanne","non-dropping-particle":"","parse-names":false,"suffix":""}],"container-title":"Journal of Retailing and Consumer Services","id":"ITEM-1","issued":{"date-parts":[["2016"]]},"page":"86-95","publisher":"Elsevier","title":"Streaming or stealing? The complementary features between music streaming and music piracy","type":"article-journal","volume":"32"},"uris":["http://www.mendeley.com/documents/?uuid=95b3eba8-2a2a-4c3d-b44b-090cf4aefe5b"]}],"mendeley":{"formattedCitation":"(BORJA; DIERINGER, 2016)","plainTextFormattedCitation":"(BORJA; DIERINGER, 2016)","previouslyFormattedCitation":"(BORJA; DIERINGER, 2016)"},"properties":{"noteIndex":0},"schema":"https://github.com/citation-style-language/schema/raw/master/csl-citation.json"}</w:instrText>
      </w:r>
      <w:r w:rsidR="00261EE2">
        <w:fldChar w:fldCharType="separate"/>
      </w:r>
      <w:r w:rsidR="00261EE2" w:rsidRPr="00261EE2">
        <w:rPr>
          <w:noProof/>
        </w:rPr>
        <w:t>(BORJA; DIERINGER, 2016)</w:t>
      </w:r>
      <w:r w:rsidR="00261EE2">
        <w:fldChar w:fldCharType="end"/>
      </w:r>
      <w:r>
        <w:t>.</w:t>
      </w:r>
    </w:p>
    <w:p w14:paraId="047699D1" w14:textId="08C91C03" w:rsidR="00DA05B5" w:rsidRDefault="00DA05B5" w:rsidP="0080100E">
      <w:pPr>
        <w:pStyle w:val="TextodoTrabalho"/>
      </w:pPr>
      <w:r>
        <w:t>O mercado musical tem evoluído muito desde seu início. No começo, seu consumo foi aumentando cada vez mais com a evolução das tecnologias e internet. Com o streaming musical, as pessoas passaram a consumir mais os sistemas de streaming, diminuindo o consumo de pirataria online</w:t>
      </w:r>
      <w:r w:rsidR="00261EE2">
        <w:t xml:space="preserve"> </w:t>
      </w:r>
      <w:r w:rsidR="00261EE2">
        <w:fldChar w:fldCharType="begin" w:fldLock="1"/>
      </w:r>
      <w:r w:rsidR="00261EE2">
        <w:instrText>ADDIN CSL_CITATION {"citationItems":[{"id":"ITEM-1","itemData":{"DOI":"10.7551/mitpress/10932.001.0001","ISBN":"9780262038904","author":[{"dropping-particle":"","family":"Eriksson","given":"Maria","non-dropping-particle":"","parse-names":false,"suffix":""},{"dropping-particle":"","family":"Fleischer","given":"Rasmus","non-dropping-particle":"","parse-names":false,"suffix":""},{"dropping-particle":"","family":"Johansson","given":"Anna","non-dropping-particle":"","parse-names":false,"suffix":""},{"dropping-particle":"","family":"Snickars","given":"Pelle","non-dropping-particle":"","parse-names":false,"suffix":""},{"dropping-particle":"","family":"Vonderau","given":"Patrick","non-dropping-particle":"","parse-names":false,"suffix":""}],"container-title":"Spotify Teardown","id":"ITEM-1","issued":{"date-parts":[["2019"]]},"publisher":"MIT Press","title":"Spotify Teardown","type":"book"},"uris":["http://www.mendeley.com/documents/?uuid=1873ebce-14eb-4bd9-a44f-2cfb5e0c77cb"]}],"mendeley":{"formattedCitation":"(ERIKSSON et al., 2019)","plainTextFormattedCitation":"(ERIKSSON et al., 2019)","previouslyFormattedCitation":"(ERIKSSON et al., 2019)"},"properties":{"noteIndex":0},"schema":"https://github.com/citation-style-language/schema/raw/master/csl-citation.json"}</w:instrText>
      </w:r>
      <w:r w:rsidR="00261EE2">
        <w:fldChar w:fldCharType="separate"/>
      </w:r>
      <w:r w:rsidR="00261EE2" w:rsidRPr="00261EE2">
        <w:rPr>
          <w:noProof/>
        </w:rPr>
        <w:t>(ERIKSSON et al., 2019)</w:t>
      </w:r>
      <w:r w:rsidR="00261EE2">
        <w:fldChar w:fldCharType="end"/>
      </w:r>
      <w:r>
        <w:t>. Em 2018 o lucro global da indústria musical cresceu 9,7%. Nesse crescimento, o streaming pago possui boa parte dele com um 34% do total</w:t>
      </w:r>
      <w:r w:rsidR="00261EE2">
        <w:t xml:space="preserve"> </w:t>
      </w:r>
      <w:r w:rsidR="00261EE2">
        <w:fldChar w:fldCharType="begin" w:fldLock="1"/>
      </w:r>
      <w:r w:rsidR="00C34F8D">
        <w:instrText>ADDIN CSL_CITATION {"citationItems":[{"id":"ITEM-1","itemData":{"URL":"https://www.ifpi.org/news/IFPI-GLOBAL-MUSIC-REPORT-2019","author":[{"dropping-particle":"","family":"IFPI","given":"","non-dropping-particle":"","parse-names":false,"suffix":""}],"id":"ITEM-1","issued":{"date-parts":[["2019"]]},"title":"IFPI Global Music Report 2019","type":"webpage"},"uris":["http://www.mendeley.com/documents/?uuid=e0bf8f9e-fdd2-4c99-bece-3cf12ca2685d"]}],"mendeley":{"formattedCitation":"(IFPI, 2019)","plainTextFormattedCitation":"(IFPI, 2019)","previouslyFormattedCitation":"(IFPI, 2019)"},"properties":{"noteIndex":0},"schema":"https://github.com/citation-style-language/schema/raw/master/csl-citation.json"}</w:instrText>
      </w:r>
      <w:r w:rsidR="00261EE2">
        <w:fldChar w:fldCharType="separate"/>
      </w:r>
      <w:r w:rsidR="00261EE2" w:rsidRPr="00261EE2">
        <w:rPr>
          <w:noProof/>
        </w:rPr>
        <w:t>(IFPI, 2019)</w:t>
      </w:r>
      <w:r w:rsidR="00261EE2">
        <w:fldChar w:fldCharType="end"/>
      </w:r>
      <w:r>
        <w:t>.</w:t>
      </w:r>
    </w:p>
    <w:p w14:paraId="54F79348" w14:textId="65F23D29" w:rsidR="00DA05B5" w:rsidRDefault="00DA05B5" w:rsidP="0080100E">
      <w:pPr>
        <w:pStyle w:val="TextodoTrabalho"/>
      </w:pPr>
      <w:r>
        <w:t>Os sistemas de streaming são um tipo de mecanismo de processamento de dados projetado com um conjunto de dados infinitos em mente</w:t>
      </w:r>
      <w:r w:rsidR="00C34F8D">
        <w:t xml:space="preserve"> </w:t>
      </w:r>
      <w:r w:rsidR="00C34F8D">
        <w:fldChar w:fldCharType="begin" w:fldLock="1"/>
      </w:r>
      <w:r w:rsidR="000D1CE9">
        <w:instrText>ADDIN CSL_CITATION {"citationItems":[{"id":"ITEM-1","itemData":{"ISBN":"9781491983874","abstract":"&lt;p&gt;Streaming data is a big deal in big data these days. As more and more businesses seek to tame the massive unbounded data sets that pervade our world, streaming systems have finally reached a level of maturity sufficient for mainstream adoption. With this practical guide, data engineers, data scientists, and developers will learn how to work with streaming data in a conceptual and platform-agnostic way.&lt;/p&gt;&lt;p&gt;Expanded from Tyler Akidau's popular blog posts \"Streaming 101\" and \"Streaming 102\", this book takes you from an introductory level to a nuanced understanding of the what, where, when, and how of processing real-time data streams. You'll also dive deep into watermarks and exactly-once processing with co-authors Slava Chernyak and Reuven Lax.&lt;/p&gt;&lt;p&gt;You'll explore:&lt;/p&gt;&lt;li&gt;How streaming and batch data processing patterns compare&lt;/li&gt;&lt;li&gt;The core principles and concepts behind robust out-of-order data processing&lt;/li&gt;&lt;li&gt;How watermarks track progress and completeness in infinite...","author":[{"dropping-particle":"","family":"Niwa","given":"H.","non-dropping-particle":"","parse-names":false,"suffix":""}],"container-title":"Development","id":"ITEM-1","issue":"4","issued":{"date-parts":[["2018"]]},"number-of-pages":"635-646","publisher":"O'Reilly Media","title":"Streaming Systems","type":"book","volume":"134"},"uris":["http://www.mendeley.com/documents/?uuid=26fb153d-338a-4985-a9a6-36bf45c96ac4"]}],"mendeley":{"formattedCitation":"(NIWA, 2018)","plainTextFormattedCitation":"(NIWA, 2018)","previouslyFormattedCitation":"(NIWA, 2018)"},"properties":{"noteIndex":0},"schema":"https://github.com/citation-style-language/schema/raw/master/csl-citation.json"}</w:instrText>
      </w:r>
      <w:r w:rsidR="00C34F8D">
        <w:fldChar w:fldCharType="separate"/>
      </w:r>
      <w:r w:rsidR="00C34F8D" w:rsidRPr="00C34F8D">
        <w:rPr>
          <w:noProof/>
        </w:rPr>
        <w:t>(NIWA, 2018)</w:t>
      </w:r>
      <w:r w:rsidR="00C34F8D">
        <w:fldChar w:fldCharType="end"/>
      </w:r>
      <w:r>
        <w:t>. Esse mecanismo pode ser desenvolvido para processar muitos tipos de mídia, tais como vídeos, fotos e áudio. Nesse trabalho será utilizado o streaming de áudio, mais especificamente, o streaming disponível nas APIs da ferramenta Spotify.</w:t>
      </w:r>
    </w:p>
    <w:p w14:paraId="38DA1F60" w14:textId="31AC7EB6" w:rsidR="00DA05B5" w:rsidRDefault="00DA05B5" w:rsidP="0080100E">
      <w:pPr>
        <w:pStyle w:val="TextodoTrabalho"/>
      </w:pPr>
      <w:r>
        <w:t>Dentro dos sistemas de streaming, existe o streaming de áudio que é semelhante a transmissão de rádio tradicional, exceto que é utilizada a internet para enviar e receber os áudios, ao invés de utilizar ondas aéreas. Assim como o ato de ligar um rádio, o streaming de áudio é reproduzido em tempo real, o que é muito mais conveniente do que baixar uma música online e então consumi-la</w:t>
      </w:r>
      <w:r w:rsidR="000D1CE9">
        <w:t xml:space="preserve"> </w:t>
      </w:r>
      <w:r w:rsidR="000D1CE9">
        <w:fldChar w:fldCharType="begin" w:fldLock="1"/>
      </w:r>
      <w:r w:rsidR="00C648F5">
        <w:instrText>ADDIN CSL_CITATION {"citationItems":[{"id":"ITEM-1","itemData":{"ISBN":"0735712808","author":[{"dropping-particle":"","family":"Luini","given":"By Jon R","non-dropping-particle":"","parse-names":false,"suffix":""},{"dropping-particle":"","family":"Whitman","given":"Allen E","non-dropping-particle":"","parse-names":false,"suffix":""},{"dropping-particle":"","family":"Date","given":"Pub","non-dropping-particle":"","parse-names":false,"suffix":""}],"id":"ITEM-1","issued":{"date-parts":[["2002"]]},"title":"Streaming Audio: The FezGuys' Guide","type":"book"},"uris":["http://www.mendeley.com/documents/?uuid=dae23c1d-3369-4646-9a9f-303f4eacd8cb"]}],"mendeley":{"formattedCitation":"(LUINI; WHITMAN; DATE, 2002)","plainTextFormattedCitation":"(LUINI; WHITMAN; DATE, 2002)","previouslyFormattedCitation":"(LUINI; WHITMAN; DATE, 2002)"},"properties":{"noteIndex":0},"schema":"https://github.com/citation-style-language/schema/raw/master/csl-citation.json"}</w:instrText>
      </w:r>
      <w:r w:rsidR="000D1CE9">
        <w:fldChar w:fldCharType="separate"/>
      </w:r>
      <w:r w:rsidR="000D1CE9" w:rsidRPr="000D1CE9">
        <w:rPr>
          <w:noProof/>
        </w:rPr>
        <w:t>(LUINI; WHITMAN; DATE, 2002)</w:t>
      </w:r>
      <w:r w:rsidR="000D1CE9">
        <w:fldChar w:fldCharType="end"/>
      </w:r>
      <w:r>
        <w:t>.</w:t>
      </w:r>
    </w:p>
    <w:p w14:paraId="4AA350D2" w14:textId="4D36F459" w:rsidR="008F2AE9" w:rsidRDefault="00DA05B5" w:rsidP="0080100E">
      <w:pPr>
        <w:pStyle w:val="TextodoTrabalho"/>
      </w:pPr>
      <w:r>
        <w:t>Portanto, de acordo com esse contexto, este trabalho procura construir um sistema de recomendação musical, utilizando o contexto comportamental do usuário e o contexto do ambiente onde ele está inserido. Esse contexto será obtido, através da criação um plugin que permitirá ao usuário escutar suas músicas enquanto são registrados os eventos do contexto vivido naquele momento.</w:t>
      </w:r>
    </w:p>
    <w:p w14:paraId="76607322" w14:textId="77777777" w:rsidR="008F2AE9" w:rsidRDefault="008F2AE9" w:rsidP="0080100E"/>
    <w:p w14:paraId="6D2DE04D" w14:textId="77777777" w:rsidR="008F2AE9" w:rsidRDefault="008F2AE9" w:rsidP="0080100E"/>
    <w:p w14:paraId="1402DB0B" w14:textId="7A33196E" w:rsidR="008F2AE9" w:rsidRPr="000964B3" w:rsidRDefault="002B6979" w:rsidP="0080100E">
      <w:pPr>
        <w:pStyle w:val="Ttulo1"/>
      </w:pPr>
      <w:bookmarkStart w:id="2" w:name="_Toc41243244"/>
      <w:r w:rsidRPr="002B6979">
        <w:lastRenderedPageBreak/>
        <w:t>Sistemas de recomendação</w:t>
      </w:r>
      <w:r w:rsidR="004A03D3">
        <w:t xml:space="preserve"> e contexto</w:t>
      </w:r>
      <w:bookmarkEnd w:id="2"/>
    </w:p>
    <w:p w14:paraId="4807F52A" w14:textId="15014BCE" w:rsidR="008F2AE9" w:rsidRDefault="00AC5E67" w:rsidP="0080100E">
      <w:pPr>
        <w:pStyle w:val="TextodoTrabalho"/>
      </w:pPr>
      <w:r>
        <w:t>Texto</w:t>
      </w:r>
    </w:p>
    <w:p w14:paraId="74551768" w14:textId="2817E1EC" w:rsidR="008F2AE9" w:rsidRDefault="002B6979" w:rsidP="0080100E">
      <w:pPr>
        <w:pStyle w:val="Ttulo2"/>
      </w:pPr>
      <w:bookmarkStart w:id="3" w:name="_Toc41243245"/>
      <w:r w:rsidRPr="002B6979">
        <w:t>Tipos de sistemas de recomendação</w:t>
      </w:r>
      <w:bookmarkEnd w:id="3"/>
    </w:p>
    <w:p w14:paraId="7F6FF819" w14:textId="64D8E103" w:rsidR="008F2AE9" w:rsidRDefault="00FB666C" w:rsidP="0080100E">
      <w:r>
        <w:tab/>
      </w:r>
      <w:r w:rsidR="00783075">
        <w:fldChar w:fldCharType="begin" w:fldLock="1"/>
      </w:r>
      <w:r w:rsidR="00641606">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783075">
        <w:fldChar w:fldCharType="separate"/>
      </w:r>
      <w:r w:rsidR="00783075" w:rsidRPr="00783075">
        <w:rPr>
          <w:noProof/>
        </w:rPr>
        <w:t>(DIETMAR et al., 2010)</w:t>
      </w:r>
      <w:r w:rsidR="00783075">
        <w:fldChar w:fldCharType="end"/>
      </w:r>
      <w:r w:rsidR="00783075">
        <w:t xml:space="preserve"> </w:t>
      </w:r>
      <w:r w:rsidR="00783075" w:rsidRPr="00783075">
        <w:t>traz</w:t>
      </w:r>
      <w:r w:rsidR="009D1033">
        <w:t>em</w:t>
      </w:r>
      <w:r w:rsidR="00783075" w:rsidRPr="00783075">
        <w:t xml:space="preserve"> em sua obra os 4 tipos de sistemas de recomendação, sendo eles: recomendação colaborativa, recomendação baseada em conteúdo, recomendação baseada em conhecimento, e sistemas de recomendação híbridos.</w:t>
      </w:r>
    </w:p>
    <w:p w14:paraId="6B5E51D2" w14:textId="78A1E81A" w:rsidR="006E2282" w:rsidRDefault="006E2282" w:rsidP="0080100E">
      <w:pPr>
        <w:pStyle w:val="Ttulo3"/>
      </w:pPr>
      <w:bookmarkStart w:id="4" w:name="_Toc41243246"/>
      <w:r w:rsidRPr="006E2282">
        <w:t>Sistemas de recomendação baseado em conteúdo</w:t>
      </w:r>
      <w:bookmarkEnd w:id="4"/>
    </w:p>
    <w:p w14:paraId="039AD2B4" w14:textId="357C03A5" w:rsidR="00870D6F" w:rsidRPr="00870D6F" w:rsidRDefault="00431A87" w:rsidP="0080100E">
      <w:r>
        <w:tab/>
      </w:r>
      <w:r w:rsidR="00641606" w:rsidRPr="00641606">
        <w:t xml:space="preserve">Na recomendação baseada em conteúdo, o sistema aprende a recomendar itens que são similares ao que o usuário gostou no passado, essa similaridade e calculada baseada na relação das características dos itens a serem comparados. Por exemplo, no caso de usuário avaliar positivamente um filme do gênero comedia, então, o sistema pode registrar essa ação e futuramente recomendar outros filmes desse mesmo gênero. </w:t>
      </w:r>
      <w:r w:rsidR="00641606">
        <w:fldChar w:fldCharType="begin" w:fldLock="1"/>
      </w:r>
      <w:r w:rsidR="008647B7">
        <w:instrText>ADDIN CSL_CITATION {"citationItems":[{"id":"ITEM-1","itemData":{"DOI":"10.1007/978-0-387-85820-3","ISBN":"9780387858203","abstract":"The collaborative filtering (CF) approach to recommenders has recently enjoyed much interest and progress. The fact that it played a central role within the recently completed Netflix competition has contributed to its popularity. This chapter surveys the recent progress in the field. Matrix factorization techniques, which became a first choice for implementing CF, are described together with recent innovations. We also describe several extensions that bring competitive accuracy into neighborhood methods, which used to dominate the field. The chapter demonstrates how to utilize temporal models and implicit feedback to extend models accuracy. In passing, we include detailed descriptions of some the central methods developed for tackling the challenge of the Netflix Prize competition.","author":[{"dropping-particle":"","family":"Ricci","given":"Francesco","non-dropping-particle":"","parse-names":false,"suffix":""},{"dropping-particle":"","family":"Rokach","given":"Lior","non-dropping-particle":"","parse-names":false,"suffix":""},{"dropping-particle":"","family":"Shapira","given":"Bracha","non-dropping-particle":"","parse-names":false,"suffix":""}],"container-title":"Recommender Systems Handbook","id":"ITEM-1","issued":{"date-parts":[["2011"]]},"number-of-pages":"1-35","title":"Recommender Systems Handbook","type":"book"},"uris":["http://www.mendeley.com/documents/?uuid=6eb9d720-929d-4e08-ae2a-647b1a220c60"]}],"mendeley":{"formattedCitation":"(RICCI; ROKACH; SHAPIRA, 2011)","plainTextFormattedCitation":"(RICCI; ROKACH; SHAPIRA, 2011)","previouslyFormattedCitation":"(RICCI; ROKACH; SHAPIRA, 2011)"},"properties":{"noteIndex":0},"schema":"https://github.com/citation-style-language/schema/raw/master/csl-citation.json"}</w:instrText>
      </w:r>
      <w:r w:rsidR="00641606">
        <w:fldChar w:fldCharType="separate"/>
      </w:r>
      <w:r w:rsidR="00641606" w:rsidRPr="00641606">
        <w:rPr>
          <w:noProof/>
        </w:rPr>
        <w:t>(RICCI; ROKACH; SHAPIRA, 2011)</w:t>
      </w:r>
      <w:r w:rsidR="00641606">
        <w:fldChar w:fldCharType="end"/>
      </w:r>
    </w:p>
    <w:p w14:paraId="6C5F54D7" w14:textId="5AF38FA4" w:rsidR="006E2282" w:rsidRDefault="006E2282" w:rsidP="0080100E">
      <w:pPr>
        <w:pStyle w:val="Ttulo3"/>
      </w:pPr>
      <w:bookmarkStart w:id="5" w:name="_Toc41243247"/>
      <w:r w:rsidRPr="006E2282">
        <w:t>Sistemas de recomendação colaborativo</w:t>
      </w:r>
      <w:bookmarkEnd w:id="5"/>
    </w:p>
    <w:p w14:paraId="011BFEAD" w14:textId="29254605" w:rsidR="00870D6F" w:rsidRPr="00870D6F" w:rsidRDefault="0011263A" w:rsidP="0080100E">
      <w:r>
        <w:tab/>
      </w:r>
      <w:r w:rsidRPr="0011263A">
        <w:t xml:space="preserve">A recomendação colaborativa parte da ideia de que se os usuários compartilharam dos mesmos interesses no passado, eles irão continuar tendo os mesmos interesses no futuro. Por exemplo, os usuários A e B tem um histórico de compras bem semelhante e o usuário A comprou um novo livro que o usuário B nem chegou a ver, nesse tipo de recomendação, a ideia e que o sistema sugira este livro para o usuário B. </w:t>
      </w:r>
      <w:r w:rsidR="008647B7">
        <w:fldChar w:fldCharType="begin" w:fldLock="1"/>
      </w:r>
      <w:r w:rsidR="00883021">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647B7">
        <w:fldChar w:fldCharType="separate"/>
      </w:r>
      <w:r w:rsidR="008647B7" w:rsidRPr="008647B7">
        <w:rPr>
          <w:noProof/>
        </w:rPr>
        <w:t>(DIETMAR et al., 2010)</w:t>
      </w:r>
      <w:r w:rsidR="008647B7">
        <w:fldChar w:fldCharType="end"/>
      </w:r>
    </w:p>
    <w:p w14:paraId="204FA27B" w14:textId="1D9CB01D" w:rsidR="006E2282" w:rsidRDefault="006E2282" w:rsidP="0080100E">
      <w:pPr>
        <w:pStyle w:val="Ttulo3"/>
      </w:pPr>
      <w:bookmarkStart w:id="6" w:name="_Toc41243248"/>
      <w:r w:rsidRPr="006E2282">
        <w:t xml:space="preserve">Sistemas de recomendação baseado em </w:t>
      </w:r>
      <w:r w:rsidR="00473AC1">
        <w:t>aprendizado</w:t>
      </w:r>
      <w:bookmarkEnd w:id="6"/>
    </w:p>
    <w:p w14:paraId="2D3638F2" w14:textId="1C763AB4" w:rsidR="00870D6F" w:rsidRPr="00870D6F" w:rsidRDefault="004F05A8" w:rsidP="0080100E">
      <w:r>
        <w:tab/>
      </w:r>
      <w:r w:rsidR="00473AC1" w:rsidRPr="00473AC1">
        <w:t>Diferente da recomendação colaborativa ou baseada em conteúdo, a recomendação baseada em aprendizado não consegue depender somente do histórico de compra de um usuário, e necessário um conteúdo mais estruturado e detalhado para ser gerado uma recomendação, geralmente nesse tipo, e utilizado um conteúdo adicional fornecido manualmente (conteúdo recente ao produto e usuário).</w:t>
      </w:r>
      <w:r w:rsidR="00883021">
        <w:t xml:space="preserve"> </w:t>
      </w:r>
      <w:r w:rsidR="00883021">
        <w:fldChar w:fldCharType="begin" w:fldLock="1"/>
      </w:r>
      <w:r w:rsidR="00D37417">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883021">
        <w:fldChar w:fldCharType="separate"/>
      </w:r>
      <w:r w:rsidR="00883021" w:rsidRPr="00883021">
        <w:rPr>
          <w:noProof/>
        </w:rPr>
        <w:t>(DIETMAR et al., 2010)</w:t>
      </w:r>
      <w:r w:rsidR="00883021">
        <w:fldChar w:fldCharType="end"/>
      </w:r>
    </w:p>
    <w:p w14:paraId="70C88B84" w14:textId="7CF03B5F" w:rsidR="006E2282" w:rsidRDefault="006E2282" w:rsidP="0080100E">
      <w:pPr>
        <w:pStyle w:val="Ttulo3"/>
      </w:pPr>
      <w:bookmarkStart w:id="7" w:name="_Toc41243249"/>
      <w:r w:rsidRPr="006E2282">
        <w:t>Sistemas de recomendação híbrido</w:t>
      </w:r>
      <w:r w:rsidR="00883021">
        <w:t>s</w:t>
      </w:r>
      <w:bookmarkEnd w:id="7"/>
    </w:p>
    <w:p w14:paraId="11516029" w14:textId="46B0EC0B" w:rsidR="00870D6F" w:rsidRPr="00870D6F" w:rsidRDefault="003679F5" w:rsidP="0080100E">
      <w:r>
        <w:lastRenderedPageBreak/>
        <w:tab/>
      </w:r>
      <w:r w:rsidR="00883021" w:rsidRPr="00883021">
        <w:t xml:space="preserve">E por último, e não menos importante,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r w:rsidR="00D37417">
        <w:t xml:space="preserve"> </w:t>
      </w:r>
      <w:r w:rsidR="00883021" w:rsidRPr="00883021">
        <w:t xml:space="preserve">traz em sua obra o modelo híbrido de recomendação, onde a ideia e combinar as diferentes técnicas, buscando gerara uma boa e mais assertiva recomendação. </w:t>
      </w:r>
      <w:r w:rsidR="00D37417">
        <w:fldChar w:fldCharType="begin" w:fldLock="1"/>
      </w:r>
      <w:r w:rsidR="00992898">
        <w:instrText>ADDIN CSL_CITATION {"citationItems":[{"id":"ITEM-1","itemData":{"ISBN":"978-0-521-49336-9","author":[{"dropping-particle":"","family":"Dietmar","given":"Jannach","non-dropping-particle":"","parse-names":false,"suffix":""},{"dropping-particle":"","family":"Zanker","given":"Markus","non-dropping-particle":"","parse-names":false,"suffix":""},{"dropping-particle":"","family":"Felfernig","given":"Alexander","non-dropping-particle":"","parse-names":false,"suffix":""},{"dropping-particle":"","family":"Friedrich","given":"Gerhard","non-dropping-particle":"","parse-names":false,"suffix":""}],"container-title":"Cambridge University Press","id":"ITEM-1","issued":{"date-parts":[["2010"]]},"number-of-pages":"352","title":"Recommendation system -An Introduction","type":"book","volume":"91"},"uris":["http://www.mendeley.com/documents/?uuid=098b206d-9e6f-4d49-b028-21ec5fd137f2"]}],"mendeley":{"formattedCitation":"(DIETMAR et al., 2010)","plainTextFormattedCitation":"(DIETMAR et al., 2010)","previouslyFormattedCitation":"(DIETMAR et al., 2010)"},"properties":{"noteIndex":0},"schema":"https://github.com/citation-style-language/schema/raw/master/csl-citation.json"}</w:instrText>
      </w:r>
      <w:r w:rsidR="00D37417">
        <w:fldChar w:fldCharType="separate"/>
      </w:r>
      <w:r w:rsidR="00D37417" w:rsidRPr="00D37417">
        <w:rPr>
          <w:noProof/>
        </w:rPr>
        <w:t>(DIETMAR et al., 2010)</w:t>
      </w:r>
      <w:r w:rsidR="00D37417">
        <w:fldChar w:fldCharType="end"/>
      </w:r>
    </w:p>
    <w:p w14:paraId="1C069877" w14:textId="247B92B5" w:rsidR="004625D3" w:rsidRPr="004625D3" w:rsidRDefault="00310F84" w:rsidP="0080100E">
      <w:pPr>
        <w:pStyle w:val="Ttulo2"/>
      </w:pPr>
      <w:bookmarkStart w:id="8" w:name="_Toc41243250"/>
      <w:r w:rsidRPr="00310F84">
        <w:t>Algoritmos de sistemas de recomendação</w:t>
      </w:r>
      <w:bookmarkEnd w:id="8"/>
    </w:p>
    <w:p w14:paraId="7204713D" w14:textId="3DD7CD95" w:rsidR="008F2AE9" w:rsidRDefault="000E08FD" w:rsidP="0080100E">
      <w:r>
        <w:t>Texto</w:t>
      </w:r>
    </w:p>
    <w:p w14:paraId="2F792CCB" w14:textId="0C9B8E97" w:rsidR="008F2AE9" w:rsidRDefault="004625D3" w:rsidP="0080100E">
      <w:pPr>
        <w:pStyle w:val="Ttulo2"/>
      </w:pPr>
      <w:bookmarkStart w:id="9" w:name="_Toc41243251"/>
      <w:r w:rsidRPr="004625D3">
        <w:t xml:space="preserve">Técnicas para avaliar </w:t>
      </w:r>
      <w:r w:rsidR="00B0079B" w:rsidRPr="004625D3">
        <w:t>OS RESULTADOS</w:t>
      </w:r>
      <w:r w:rsidRPr="004625D3">
        <w:t xml:space="preserve"> de um RecSys</w:t>
      </w:r>
      <w:bookmarkEnd w:id="9"/>
    </w:p>
    <w:p w14:paraId="56B8367F" w14:textId="77777777" w:rsidR="008F2AE9" w:rsidRDefault="008F2AE9" w:rsidP="0080100E">
      <w:pPr>
        <w:pStyle w:val="TextodoTrabalho"/>
      </w:pPr>
      <w:r>
        <w:t>Texto</w:t>
      </w:r>
    </w:p>
    <w:p w14:paraId="740F7C4D" w14:textId="452D492F" w:rsidR="008F2AE9" w:rsidRDefault="008F2AE9" w:rsidP="0080100E"/>
    <w:p w14:paraId="1ACC3228" w14:textId="65BAD806" w:rsidR="002B6979" w:rsidRDefault="002B6979" w:rsidP="0080100E">
      <w:pPr>
        <w:pStyle w:val="Ttulo1"/>
      </w:pPr>
      <w:bookmarkStart w:id="10" w:name="_Toc41243252"/>
      <w:r>
        <w:lastRenderedPageBreak/>
        <w:t>Trabalhos relacionados</w:t>
      </w:r>
      <w:bookmarkEnd w:id="10"/>
    </w:p>
    <w:p w14:paraId="5CB45EF1" w14:textId="5C44D5AB" w:rsidR="00F66337" w:rsidRDefault="00471239" w:rsidP="0080100E">
      <w:r>
        <w:tab/>
      </w:r>
      <w:r w:rsidR="000B7BD9">
        <w:t>Os sistemas de recomendação musical iniciaram nos anos 90 e tem evoluído muito desde então,</w:t>
      </w:r>
      <w:r w:rsidR="008977E3">
        <w:t xml:space="preserve"> ao ponto de que hoje existem </w:t>
      </w:r>
      <w:r w:rsidR="000B7BD9">
        <w:t>diversos trabalhos relacionados a esse assunto para área.</w:t>
      </w:r>
      <w:r>
        <w:t xml:space="preserve"> Nesse capítulo </w:t>
      </w:r>
      <w:r w:rsidR="005614A6">
        <w:t>será</w:t>
      </w:r>
      <w:r>
        <w:t xml:space="preserve"> abordado os diversos trabalhos encontrados a partir de uma revisão realizada sobre o assunto.</w:t>
      </w:r>
    </w:p>
    <w:p w14:paraId="57C5E034" w14:textId="64F8D986" w:rsidR="004A66A0" w:rsidRDefault="004A66A0" w:rsidP="0080100E">
      <w:pPr>
        <w:pStyle w:val="Ttulo2"/>
      </w:pPr>
      <w:bookmarkStart w:id="11" w:name="_Toc41243253"/>
      <w:r>
        <w:t>O protocolo d</w:t>
      </w:r>
      <w:r w:rsidR="00765824">
        <w:t>e</w:t>
      </w:r>
      <w:r>
        <w:t xml:space="preserve"> revisão</w:t>
      </w:r>
      <w:bookmarkEnd w:id="11"/>
    </w:p>
    <w:p w14:paraId="42D42C32" w14:textId="1B76998A" w:rsidR="0071123B" w:rsidRDefault="0071123B" w:rsidP="0080100E">
      <w:r>
        <w:tab/>
        <w:t>Essa revisão tem como foco encontrar trabalhos que abordam os sistemas de recomendação, que a partir das músicas conhecidas</w:t>
      </w:r>
      <w:r w:rsidR="00FB5F62">
        <w:t xml:space="preserve"> pelo </w:t>
      </w:r>
      <w:r w:rsidR="0029277B">
        <w:t>usuário</w:t>
      </w:r>
      <w:r>
        <w:t>, e do contexto comportamental</w:t>
      </w:r>
      <w:r w:rsidR="0052001A">
        <w:t xml:space="preserve"> e de ambiente</w:t>
      </w:r>
      <w:r w:rsidR="00FB5F62">
        <w:t xml:space="preserve"> apresentado</w:t>
      </w:r>
      <w:r w:rsidR="0052001A">
        <w:t xml:space="preserve">, buscam melhorar assertividade das recomendações ao </w:t>
      </w:r>
      <w:r w:rsidR="00AA4553">
        <w:t>ouvinte</w:t>
      </w:r>
      <w:r>
        <w:t>.</w:t>
      </w:r>
    </w:p>
    <w:p w14:paraId="621FFF09" w14:textId="0087DCDB" w:rsidR="008D579B" w:rsidRDefault="003771D9" w:rsidP="0080100E">
      <w:r>
        <w:tab/>
      </w:r>
      <w:r w:rsidR="00C4780B">
        <w:t xml:space="preserve">Dado o foco da pesquisa e o conteúdo </w:t>
      </w:r>
      <w:r w:rsidR="00D50112">
        <w:t>encontrado</w:t>
      </w:r>
      <w:r w:rsidR="00C4780B">
        <w:t xml:space="preserve"> até o momento, foi feito uma lista de interesses que serão abordados nessa </w:t>
      </w:r>
      <w:r w:rsidR="00E377FC">
        <w:t>revisão</w:t>
      </w:r>
      <w:r w:rsidR="00D50112">
        <w:t>, deles:</w:t>
      </w:r>
    </w:p>
    <w:p w14:paraId="5D908246" w14:textId="4BBE7B7E" w:rsidR="00C73ED4" w:rsidRDefault="00C73ED4" w:rsidP="0080100E">
      <w:pPr>
        <w:pStyle w:val="PargrafodaLista"/>
        <w:numPr>
          <w:ilvl w:val="0"/>
          <w:numId w:val="32"/>
        </w:numPr>
      </w:pPr>
      <w:r>
        <w:t xml:space="preserve">Estudos </w:t>
      </w:r>
      <w:r w:rsidR="00913C91">
        <w:t>r</w:t>
      </w:r>
      <w:r>
        <w:t>ealizados</w:t>
      </w:r>
    </w:p>
    <w:p w14:paraId="4F1E7AE9" w14:textId="6F1BD88F" w:rsidR="00D50112" w:rsidRDefault="00D50112" w:rsidP="0080100E">
      <w:pPr>
        <w:pStyle w:val="PargrafodaLista"/>
        <w:numPr>
          <w:ilvl w:val="0"/>
          <w:numId w:val="32"/>
        </w:numPr>
      </w:pPr>
      <w:r>
        <w:t xml:space="preserve">Técnicas </w:t>
      </w:r>
      <w:r w:rsidR="00362D8A">
        <w:t xml:space="preserve">de recomendação </w:t>
      </w:r>
      <w:r>
        <w:t>utilizada</w:t>
      </w:r>
      <w:r w:rsidR="00362D8A">
        <w:t>s</w:t>
      </w:r>
    </w:p>
    <w:p w14:paraId="47B80A35" w14:textId="174099BC" w:rsidR="00D50112" w:rsidRDefault="00362D8A" w:rsidP="0080100E">
      <w:pPr>
        <w:pStyle w:val="PargrafodaLista"/>
        <w:numPr>
          <w:ilvl w:val="0"/>
          <w:numId w:val="32"/>
        </w:numPr>
      </w:pPr>
      <w:r>
        <w:t>Contextos utilizados</w:t>
      </w:r>
      <w:r w:rsidR="00804534">
        <w:t xml:space="preserve"> para recomendação</w:t>
      </w:r>
    </w:p>
    <w:p w14:paraId="2B572389" w14:textId="77777777" w:rsidR="008D579B" w:rsidRDefault="008D579B" w:rsidP="0080100E"/>
    <w:p w14:paraId="24567107" w14:textId="6C7A4FE0" w:rsidR="008D579B" w:rsidRDefault="008D579B" w:rsidP="0080100E">
      <w:r>
        <w:tab/>
      </w:r>
      <w:r w:rsidRPr="008D579B">
        <w:t>A partir do escopo de revisão que esse trabalho está inserido, foi definido certas palavras</w:t>
      </w:r>
      <w:r>
        <w:t>-chaves para auxiliar no desenvolvimento da revisão, elas são:</w:t>
      </w:r>
    </w:p>
    <w:p w14:paraId="67426CE3" w14:textId="0FEFBBE9" w:rsidR="008D579B" w:rsidRDefault="008D579B" w:rsidP="0080100E">
      <w:pPr>
        <w:pStyle w:val="PargrafodaLista"/>
        <w:numPr>
          <w:ilvl w:val="0"/>
          <w:numId w:val="33"/>
        </w:numPr>
      </w:pPr>
      <w:r w:rsidRPr="008D579B">
        <w:t>RecSys</w:t>
      </w:r>
    </w:p>
    <w:p w14:paraId="26AA3250" w14:textId="2287B641" w:rsidR="008D579B" w:rsidRPr="0080100E" w:rsidRDefault="008D579B" w:rsidP="0080100E">
      <w:pPr>
        <w:pStyle w:val="PargrafodaLista"/>
        <w:numPr>
          <w:ilvl w:val="0"/>
          <w:numId w:val="33"/>
        </w:numPr>
        <w:rPr>
          <w:lang w:val="en-US"/>
        </w:rPr>
      </w:pPr>
      <w:r w:rsidRPr="0080100E">
        <w:rPr>
          <w:lang w:val="en-US"/>
        </w:rPr>
        <w:t>Machine Learning</w:t>
      </w:r>
    </w:p>
    <w:p w14:paraId="703195DE" w14:textId="61281D29" w:rsidR="008D579B" w:rsidRDefault="008D579B" w:rsidP="0080100E">
      <w:pPr>
        <w:pStyle w:val="PargrafodaLista"/>
        <w:numPr>
          <w:ilvl w:val="0"/>
          <w:numId w:val="33"/>
        </w:numPr>
      </w:pPr>
      <w:r w:rsidRPr="008D579B">
        <w:t>Sistemas de recomendação musical</w:t>
      </w:r>
    </w:p>
    <w:p w14:paraId="5C02332F" w14:textId="562605CC" w:rsidR="008D579B" w:rsidRPr="0080100E" w:rsidRDefault="006676C9" w:rsidP="0080100E">
      <w:pPr>
        <w:pStyle w:val="PargrafodaLista"/>
        <w:numPr>
          <w:ilvl w:val="0"/>
          <w:numId w:val="33"/>
        </w:numPr>
        <w:rPr>
          <w:lang w:val="en-US"/>
        </w:rPr>
      </w:pPr>
      <w:r w:rsidRPr="0080100E">
        <w:rPr>
          <w:lang w:val="en-US"/>
        </w:rPr>
        <w:t>Context-aware</w:t>
      </w:r>
    </w:p>
    <w:p w14:paraId="0BB93815" w14:textId="453823E2" w:rsidR="00CC24CC" w:rsidRDefault="00CC24CC" w:rsidP="0080100E">
      <w:pPr>
        <w:rPr>
          <w:lang w:val="en-US"/>
        </w:rPr>
      </w:pPr>
    </w:p>
    <w:p w14:paraId="12B874AC" w14:textId="723DA24D" w:rsidR="004C6DA1" w:rsidRDefault="00CC24CC" w:rsidP="0080100E">
      <w:r>
        <w:tab/>
      </w:r>
      <w:r w:rsidRPr="00CC24CC">
        <w:t>Para realizar a busca dos trabalhos relacionados ao foco de pesquisa da revisão</w:t>
      </w:r>
      <w:r w:rsidR="00310EA6">
        <w:t>, por indicação dos orientadores desse trabalho</w:t>
      </w:r>
      <w:r w:rsidR="00936FA8">
        <w:t xml:space="preserve">, será utilizado </w:t>
      </w:r>
      <w:r w:rsidR="00C629BC">
        <w:t>o motor de busca da</w:t>
      </w:r>
      <w:r w:rsidR="00936FA8">
        <w:t xml:space="preserve"> ACM (</w:t>
      </w:r>
      <w:hyperlink r:id="rId10" w:history="1">
        <w:r w:rsidR="00936FA8" w:rsidRPr="00411632">
          <w:rPr>
            <w:rStyle w:val="Hyperlink"/>
          </w:rPr>
          <w:t>https://dl.acm.org/</w:t>
        </w:r>
      </w:hyperlink>
      <w:r w:rsidR="00936FA8">
        <w:t>)</w:t>
      </w:r>
      <w:r w:rsidR="00720ABD">
        <w:t xml:space="preserve">, o qual permite realizar </w:t>
      </w:r>
      <w:r w:rsidR="00E645BB">
        <w:t>pesquisas</w:t>
      </w:r>
      <w:r w:rsidR="00720ABD">
        <w:t xml:space="preserve"> avançadas a partir da linguagem desenvolvida pela ACM e dos filtros disponíveis na </w:t>
      </w:r>
      <w:r w:rsidR="00E645BB">
        <w:t>busca</w:t>
      </w:r>
      <w:r w:rsidR="00E61BDD">
        <w:t>.</w:t>
      </w:r>
      <w:r w:rsidR="004E28B1">
        <w:t xml:space="preserve"> </w:t>
      </w:r>
      <w:r w:rsidR="004E28B1">
        <w:fldChar w:fldCharType="begin" w:fldLock="1"/>
      </w:r>
      <w:r w:rsidR="00DD7967">
        <w:instrText>ADDIN CSL_CITATION {"citationItems":[{"id":"ITEM-1","itemData":{"URL":"https://dl.acm.org/search/advanced","accessed":{"date-parts":[["2020","5","5"]]},"author":[{"dropping-particle":"","family":"ACM","given":"","non-dropping-particle":"","parse-names":false,"suffix":""}],"id":"ITEM-1","issued":{"date-parts":[["2020"]]},"title":"Advanced Search","type":"webpage"},"uris":["http://www.mendeley.com/documents/?uuid=a5a245d9-ce32-4e76-b2e0-b29a01e33a19"]}],"mendeley":{"formattedCitation":"(ACM, 2020)","plainTextFormattedCitation":"(ACM, 2020)","previouslyFormattedCitation":"(ACM, 2020)"},"properties":{"noteIndex":0},"schema":"https://github.com/citation-style-language/schema/raw/master/csl-citation.json"}</w:instrText>
      </w:r>
      <w:r w:rsidR="004E28B1">
        <w:fldChar w:fldCharType="separate"/>
      </w:r>
      <w:r w:rsidR="004E28B1" w:rsidRPr="004E28B1">
        <w:rPr>
          <w:noProof/>
        </w:rPr>
        <w:t>(ACM, 2020)</w:t>
      </w:r>
      <w:r w:rsidR="004E28B1">
        <w:fldChar w:fldCharType="end"/>
      </w:r>
    </w:p>
    <w:p w14:paraId="15C57144" w14:textId="00851DC3" w:rsidR="00CC24CC" w:rsidRDefault="004C6DA1" w:rsidP="0080100E">
      <w:r>
        <w:tab/>
      </w:r>
      <w:r w:rsidR="00AB5053">
        <w:t xml:space="preserve">  </w:t>
      </w:r>
      <w:r>
        <w:t xml:space="preserve">Além das fontes, será desenvolvido uma </w:t>
      </w:r>
      <w:proofErr w:type="spellStart"/>
      <w:r w:rsidRPr="00B42753">
        <w:rPr>
          <w:i/>
        </w:rPr>
        <w:t>string</w:t>
      </w:r>
      <w:proofErr w:type="spellEnd"/>
      <w:r>
        <w:t xml:space="preserve"> de busca, para </w:t>
      </w:r>
      <w:r w:rsidR="007D49DC">
        <w:t>filtrar por</w:t>
      </w:r>
      <w:r>
        <w:t xml:space="preserve"> </w:t>
      </w:r>
      <w:r w:rsidR="00533066">
        <w:t>estudos</w:t>
      </w:r>
      <w:r>
        <w:t xml:space="preserve"> que estejam de acordo com o foco de pesquisa do trabalho. Pois, existem </w:t>
      </w:r>
      <w:r w:rsidR="000F4E17">
        <w:t>muitos</w:t>
      </w:r>
      <w:r>
        <w:t xml:space="preserve"> artigos</w:t>
      </w:r>
      <w:r w:rsidR="000E38E4">
        <w:t xml:space="preserve"> e diversas áreas de </w:t>
      </w:r>
      <w:r w:rsidR="0009495C">
        <w:t>pesquisa</w:t>
      </w:r>
      <w:r w:rsidR="000E38E4">
        <w:t xml:space="preserve"> </w:t>
      </w:r>
      <w:r>
        <w:t>relacionad</w:t>
      </w:r>
      <w:r w:rsidR="00F35A56">
        <w:t>as</w:t>
      </w:r>
      <w:r>
        <w:t xml:space="preserve"> </w:t>
      </w:r>
      <w:r w:rsidR="000E38E4">
        <w:t>aos</w:t>
      </w:r>
      <w:r>
        <w:t xml:space="preserve"> sistemas de recomendação musical</w:t>
      </w:r>
      <w:r w:rsidR="00363B83">
        <w:t xml:space="preserve">, então, para realizar uma busca mais voltada ao foco, </w:t>
      </w:r>
      <w:r w:rsidR="00FB7A79">
        <w:t>será</w:t>
      </w:r>
      <w:r w:rsidR="00363B83">
        <w:t xml:space="preserve"> utilizada a seguinte</w:t>
      </w:r>
      <w:r w:rsidR="002736FC">
        <w:t xml:space="preserve"> </w:t>
      </w:r>
      <w:proofErr w:type="spellStart"/>
      <w:r w:rsidR="002736FC" w:rsidRPr="00B42753">
        <w:rPr>
          <w:i/>
        </w:rPr>
        <w:t>string</w:t>
      </w:r>
      <w:proofErr w:type="spellEnd"/>
      <w:r w:rsidR="002736FC">
        <w:t xml:space="preserve"> de busca</w:t>
      </w:r>
      <w:r w:rsidR="00FB7A79">
        <w:t>:</w:t>
      </w:r>
    </w:p>
    <w:p w14:paraId="2AED68E7" w14:textId="64BA94A8" w:rsidR="00E974DB" w:rsidRPr="00152AD4" w:rsidRDefault="00FC044E" w:rsidP="00152AD4">
      <w:pPr>
        <w:rPr>
          <w:i/>
          <w:iCs w:val="0"/>
          <w:lang w:val="en-US"/>
        </w:rPr>
      </w:pPr>
      <w:r w:rsidRPr="009F310A">
        <w:lastRenderedPageBreak/>
        <w:tab/>
      </w:r>
      <w:r w:rsidR="00CD5882" w:rsidRPr="00152AD4">
        <w:rPr>
          <w:i/>
          <w:iCs w:val="0"/>
          <w:lang w:val="en-US"/>
        </w:rPr>
        <w:t>((“RecSys” OR “recommender systems”)</w:t>
      </w:r>
      <w:r w:rsidR="00BD6401" w:rsidRPr="00152AD4">
        <w:rPr>
          <w:i/>
          <w:iCs w:val="0"/>
          <w:lang w:val="en-US"/>
        </w:rPr>
        <w:t xml:space="preserve"> AND (“machine learning”)</w:t>
      </w:r>
      <w:r w:rsidR="00CD5882" w:rsidRPr="00152AD4">
        <w:rPr>
          <w:i/>
          <w:iCs w:val="0"/>
          <w:lang w:val="en-US"/>
        </w:rPr>
        <w:t xml:space="preserve"> AND (“music” OR “musical”) AND (“behavioral context” OR “environmental context” OR “context-aware”))</w:t>
      </w:r>
    </w:p>
    <w:p w14:paraId="6FAFEF5B" w14:textId="55ED819A" w:rsidR="004A3A38" w:rsidRDefault="004A3A38" w:rsidP="0080100E">
      <w:r>
        <w:rPr>
          <w:lang w:val="en-US"/>
        </w:rPr>
        <w:tab/>
      </w:r>
      <w:r w:rsidRPr="004A3A38">
        <w:t>Com os resultados d</w:t>
      </w:r>
      <w:r>
        <w:t>a</w:t>
      </w:r>
      <w:r w:rsidRPr="004A3A38">
        <w:t xml:space="preserve"> b</w:t>
      </w:r>
      <w:r>
        <w:t xml:space="preserve">usca </w:t>
      </w:r>
      <w:r w:rsidR="00C415DA">
        <w:t xml:space="preserve">cada trabalho </w:t>
      </w:r>
      <w:r>
        <w:t>será analisado</w:t>
      </w:r>
      <w:r w:rsidR="00C415DA">
        <w:t xml:space="preserve"> e esta análise está dividida em quatro etapas.</w:t>
      </w:r>
      <w:r>
        <w:t xml:space="preserve"> </w:t>
      </w:r>
      <w:r w:rsidR="00C415DA">
        <w:t>A leitura inicial, primeira etapa, será feita no título de cada artigo</w:t>
      </w:r>
      <w:r>
        <w:t xml:space="preserve">, </w:t>
      </w:r>
      <w:r w:rsidR="00C415DA">
        <w:t xml:space="preserve">e </w:t>
      </w:r>
      <w:r>
        <w:t>ser</w:t>
      </w:r>
      <w:r w:rsidR="00C415DA">
        <w:t>ão</w:t>
      </w:r>
      <w:r>
        <w:t xml:space="preserve"> mantido</w:t>
      </w:r>
      <w:r w:rsidR="00C415DA">
        <w:t>s</w:t>
      </w:r>
      <w:r>
        <w:t xml:space="preserve"> </w:t>
      </w:r>
      <w:r w:rsidR="00C415DA">
        <w:t xml:space="preserve">àqueles </w:t>
      </w:r>
      <w:r>
        <w:t>que indicam uma relação com ess</w:t>
      </w:r>
      <w:r w:rsidR="0087774B">
        <w:t>a pesquisa</w:t>
      </w:r>
      <w:r>
        <w:t>.</w:t>
      </w:r>
      <w:r w:rsidR="0087774B">
        <w:t xml:space="preserve"> A segunda etapa </w:t>
      </w:r>
      <w:r w:rsidR="004E2D96">
        <w:t>consist</w:t>
      </w:r>
      <w:r w:rsidR="00C415DA">
        <w:t>irá</w:t>
      </w:r>
      <w:r w:rsidR="004E2D96">
        <w:t xml:space="preserve"> em</w:t>
      </w:r>
      <w:r w:rsidR="0087774B">
        <w:t xml:space="preserve"> realizar uma leitura dos resumos desses trabalhos</w:t>
      </w:r>
      <w:r w:rsidR="001D208F">
        <w:t xml:space="preserve"> e manter </w:t>
      </w:r>
      <w:r w:rsidR="00C415DA">
        <w:t>àqueles adequados.</w:t>
      </w:r>
      <w:r w:rsidR="008720F9">
        <w:t xml:space="preserve"> </w:t>
      </w:r>
      <w:r w:rsidR="00C415DA">
        <w:t>A etapa três</w:t>
      </w:r>
      <w:r w:rsidR="008720F9">
        <w:t xml:space="preserve"> </w:t>
      </w:r>
      <w:r w:rsidR="00C415DA">
        <w:t>realizará um</w:t>
      </w:r>
      <w:r w:rsidR="008720F9">
        <w:t xml:space="preserve"> filtro</w:t>
      </w:r>
      <w:r w:rsidR="00C415DA">
        <w:t>,</w:t>
      </w:r>
      <w:r w:rsidR="008720F9">
        <w:t xml:space="preserve"> basea</w:t>
      </w:r>
      <w:r w:rsidR="00C415DA">
        <w:t>ndo-se na leitura da</w:t>
      </w:r>
      <w:r w:rsidR="008720F9">
        <w:t xml:space="preserve"> introdução e conclusão dos </w:t>
      </w:r>
      <w:r w:rsidR="00C415DA">
        <w:t>artigos</w:t>
      </w:r>
      <w:r w:rsidR="008720F9">
        <w:t>.</w:t>
      </w:r>
      <w:r w:rsidR="00C415DA">
        <w:t xml:space="preserve"> A última etapa é representada pela leitura total dos artigos selecionados.</w:t>
      </w:r>
    </w:p>
    <w:p w14:paraId="2FCF9930" w14:textId="3A76B48B" w:rsidR="009C0BCD" w:rsidRPr="004A3A38" w:rsidRDefault="009C0BCD" w:rsidP="0080100E">
      <w:r>
        <w:tab/>
      </w:r>
      <w:r w:rsidR="00450B70">
        <w:t xml:space="preserve">Após </w:t>
      </w:r>
      <w:r w:rsidR="00C415DA">
        <w:t xml:space="preserve">a leitura </w:t>
      </w:r>
      <w:r>
        <w:t>aprofundad</w:t>
      </w:r>
      <w:r w:rsidR="00C415DA">
        <w:t>a</w:t>
      </w:r>
      <w:r>
        <w:t xml:space="preserve"> em cima </w:t>
      </w:r>
      <w:r w:rsidR="00450B70">
        <w:t xml:space="preserve">dos </w:t>
      </w:r>
      <w:r w:rsidR="00C415DA">
        <w:t>artigos</w:t>
      </w:r>
      <w:r w:rsidR="00450B70">
        <w:t xml:space="preserve"> </w:t>
      </w:r>
      <w:r w:rsidR="004367EC">
        <w:t>selecionados</w:t>
      </w:r>
      <w:r w:rsidR="00C415DA">
        <w:t>, essa revisão trará</w:t>
      </w:r>
      <w:r w:rsidR="004F5590">
        <w:t xml:space="preserve"> informações de cada publicação, visando entender o que já foi desenvolvido e então definir o que esse trabalho poderá agregar cientificamente </w:t>
      </w:r>
      <w:r w:rsidR="004367EC">
        <w:t>à</w:t>
      </w:r>
      <w:r w:rsidR="004F5590">
        <w:t xml:space="preserve"> </w:t>
      </w:r>
      <w:r w:rsidR="006830A6">
        <w:t>área</w:t>
      </w:r>
      <w:r w:rsidR="004F5590">
        <w:t xml:space="preserve"> de sistemas de recomendação.</w:t>
      </w:r>
      <w:r w:rsidR="00C777DD">
        <w:t xml:space="preserve"> Ao final, será desenvolvid</w:t>
      </w:r>
      <w:r w:rsidR="00C415DA">
        <w:t>a</w:t>
      </w:r>
      <w:r w:rsidR="00C777DD">
        <w:t xml:space="preserve"> uma tabela relacionando </w:t>
      </w:r>
      <w:r w:rsidR="00C415DA">
        <w:t>as</w:t>
      </w:r>
      <w:r w:rsidR="00C777DD">
        <w:t xml:space="preserve"> funcionalidades existentes e o uso delas nos trabalhos encontrados.</w:t>
      </w:r>
    </w:p>
    <w:p w14:paraId="15D58142" w14:textId="140405CB" w:rsidR="0074777A" w:rsidRPr="004A3A38" w:rsidRDefault="0074777A" w:rsidP="0080100E">
      <w:pPr>
        <w:pStyle w:val="Ttulo2"/>
      </w:pPr>
      <w:bookmarkStart w:id="12" w:name="_Toc41243254"/>
      <w:r w:rsidRPr="004A3A38">
        <w:t>PROCURA NOS MOTORES DE BUSCA</w:t>
      </w:r>
      <w:bookmarkEnd w:id="12"/>
    </w:p>
    <w:p w14:paraId="3923CE91" w14:textId="77777777" w:rsidR="00C42379" w:rsidRDefault="00C42379" w:rsidP="0040163B">
      <w:pPr>
        <w:jc w:val="center"/>
      </w:pPr>
      <w:r>
        <w:rPr>
          <w:noProof/>
        </w:rPr>
        <w:drawing>
          <wp:inline distT="0" distB="0" distL="0" distR="0" wp14:anchorId="03CCC2B4" wp14:editId="13306BE5">
            <wp:extent cx="4150023" cy="2468880"/>
            <wp:effectExtent l="0" t="0" r="3175" b="7620"/>
            <wp:docPr id="5" name="Imagem 5" descr="Tela de celular com publicação numa rede social&#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5817" cy="2484225"/>
                    </a:xfrm>
                    <a:prstGeom prst="rect">
                      <a:avLst/>
                    </a:prstGeom>
                  </pic:spPr>
                </pic:pic>
              </a:graphicData>
            </a:graphic>
          </wp:inline>
        </w:drawing>
      </w:r>
    </w:p>
    <w:p w14:paraId="6ED7B5A5" w14:textId="401C2A09" w:rsidR="00C42379" w:rsidRDefault="00C42379" w:rsidP="0040163B">
      <w:pPr>
        <w:pStyle w:val="Legenda"/>
        <w:jc w:val="center"/>
      </w:pPr>
      <w:bookmarkStart w:id="13" w:name="_Ref40822595"/>
      <w:bookmarkStart w:id="14" w:name="_Ref40822554"/>
      <w:bookmarkStart w:id="15" w:name="_Toc41243219"/>
      <w:r>
        <w:t xml:space="preserve">Figura </w:t>
      </w:r>
      <w:fldSimple w:instr=" SEQ Figura \* ARABIC ">
        <w:r w:rsidR="003B56C3">
          <w:rPr>
            <w:noProof/>
          </w:rPr>
          <w:t>1</w:t>
        </w:r>
      </w:fldSimple>
      <w:bookmarkEnd w:id="13"/>
      <w:r w:rsidR="009D23B5">
        <w:rPr>
          <w:noProof/>
        </w:rPr>
        <w:t xml:space="preserve"> -</w:t>
      </w:r>
      <w:r>
        <w:t xml:space="preserve"> Motor</w:t>
      </w:r>
      <w:r w:rsidR="00A850AA">
        <w:t xml:space="preserve"> avançado</w:t>
      </w:r>
      <w:r>
        <w:t xml:space="preserve"> de busca da</w:t>
      </w:r>
      <w:r w:rsidRPr="00A841A0">
        <w:t xml:space="preserve"> ACM (</w:t>
      </w:r>
      <w:r w:rsidR="00F66243" w:rsidRPr="00A841A0">
        <w:t>próprio</w:t>
      </w:r>
      <w:r w:rsidRPr="00A841A0">
        <w:t>, 2020)</w:t>
      </w:r>
      <w:bookmarkEnd w:id="14"/>
      <w:bookmarkEnd w:id="15"/>
    </w:p>
    <w:p w14:paraId="565BD62B" w14:textId="5455CD19" w:rsidR="00B15B79" w:rsidRDefault="00C42379" w:rsidP="0080100E">
      <w:r>
        <w:tab/>
      </w:r>
      <w:r w:rsidR="00275D20">
        <w:t xml:space="preserve">No dia </w:t>
      </w:r>
      <w:r w:rsidR="00804238">
        <w:t>0</w:t>
      </w:r>
      <w:r w:rsidR="008D0926">
        <w:t>7</w:t>
      </w:r>
      <w:r w:rsidR="00275D20">
        <w:t>/0</w:t>
      </w:r>
      <w:r w:rsidR="00804238">
        <w:t>5</w:t>
      </w:r>
      <w:r w:rsidR="00275D20">
        <w:t xml:space="preserve">/2020 </w:t>
      </w:r>
      <w:r w:rsidR="00127E72">
        <w:t>f</w:t>
      </w:r>
      <w:r w:rsidR="00A478F0" w:rsidRPr="00A478F0">
        <w:t xml:space="preserve">oi realizado a </w:t>
      </w:r>
      <w:r w:rsidR="006874EC">
        <w:t>pesquisa</w:t>
      </w:r>
      <w:r w:rsidR="00A478F0" w:rsidRPr="00A478F0">
        <w:t xml:space="preserve"> n</w:t>
      </w:r>
      <w:r w:rsidR="00A478F0">
        <w:t>o</w:t>
      </w:r>
      <w:r w:rsidR="007B3596">
        <w:t xml:space="preserve"> motor de busca </w:t>
      </w:r>
      <w:r w:rsidR="00A478F0">
        <w:t>apresentado</w:t>
      </w:r>
      <w:r w:rsidR="006874EC">
        <w:t xml:space="preserve"> a partir da </w:t>
      </w:r>
      <w:proofErr w:type="spellStart"/>
      <w:r w:rsidR="006874EC" w:rsidRPr="00BC0A63">
        <w:rPr>
          <w:i/>
        </w:rPr>
        <w:t>string</w:t>
      </w:r>
      <w:proofErr w:type="spellEnd"/>
      <w:r w:rsidR="006874EC">
        <w:t xml:space="preserve"> de busca pré</w:t>
      </w:r>
      <w:r w:rsidR="008577C2">
        <w:t>-</w:t>
      </w:r>
      <w:r w:rsidR="006874EC">
        <w:t>definida anteriormente.</w:t>
      </w:r>
      <w:r w:rsidR="00531803">
        <w:t xml:space="preserve"> As Figura</w:t>
      </w:r>
      <w:r w:rsidR="00627653">
        <w:t xml:space="preserve">s </w:t>
      </w:r>
      <w:r w:rsidR="00627653">
        <w:fldChar w:fldCharType="begin"/>
      </w:r>
      <w:r w:rsidR="00627653">
        <w:instrText xml:space="preserve"> REF _Ref40822595 \h </w:instrText>
      </w:r>
      <w:r w:rsidR="00627653">
        <w:fldChar w:fldCharType="separate"/>
      </w:r>
      <w:r w:rsidR="00627653">
        <w:rPr>
          <w:noProof/>
        </w:rPr>
        <w:t>1</w:t>
      </w:r>
      <w:r w:rsidR="00627653">
        <w:fldChar w:fldCharType="end"/>
      </w:r>
      <w:r w:rsidR="00E324C2">
        <w:t>,</w:t>
      </w:r>
      <w:r w:rsidR="00D80A53">
        <w:t xml:space="preserve"> </w:t>
      </w:r>
      <w:r w:rsidR="00627653">
        <w:fldChar w:fldCharType="begin"/>
      </w:r>
      <w:r w:rsidR="00627653">
        <w:instrText xml:space="preserve"> REF _Ref40822631 \h </w:instrText>
      </w:r>
      <w:r w:rsidR="00627653">
        <w:fldChar w:fldCharType="separate"/>
      </w:r>
      <w:r w:rsidR="00627653">
        <w:rPr>
          <w:noProof/>
        </w:rPr>
        <w:t>2</w:t>
      </w:r>
      <w:r w:rsidR="00627653">
        <w:fldChar w:fldCharType="end"/>
      </w:r>
      <w:r w:rsidR="00E324C2">
        <w:t xml:space="preserve"> e </w:t>
      </w:r>
      <w:r w:rsidR="00BC7991">
        <w:fldChar w:fldCharType="begin"/>
      </w:r>
      <w:r w:rsidR="00BC7991">
        <w:instrText xml:space="preserve"> REF _Ref40822641 \h </w:instrText>
      </w:r>
      <w:r w:rsidR="00BC7991">
        <w:fldChar w:fldCharType="separate"/>
      </w:r>
      <w:r w:rsidR="00BC7991">
        <w:rPr>
          <w:noProof/>
        </w:rPr>
        <w:t>3</w:t>
      </w:r>
      <w:r w:rsidR="00BC7991">
        <w:fldChar w:fldCharType="end"/>
      </w:r>
      <w:r w:rsidR="00531803">
        <w:t xml:space="preserve"> ilustram esse processo.</w:t>
      </w:r>
      <w:r w:rsidR="00F13431">
        <w:t xml:space="preserve"> Todos trouxeram resultados pertinentes ao trabalho</w:t>
      </w:r>
      <w:r w:rsidR="00F5664D">
        <w:t xml:space="preserve"> logo na primeira </w:t>
      </w:r>
      <w:r w:rsidR="00C7667F">
        <w:t>página</w:t>
      </w:r>
      <w:r w:rsidR="00F5664D">
        <w:t xml:space="preserve"> da aplicação.</w:t>
      </w:r>
      <w:r w:rsidR="000500A2">
        <w:t xml:space="preserve"> </w:t>
      </w:r>
      <w:r w:rsidR="00D80A53">
        <w:t>A quantidade de resultados apresentados na</w:t>
      </w:r>
      <w:r w:rsidR="000500A2">
        <w:t xml:space="preserve"> ACM </w:t>
      </w:r>
      <w:r w:rsidR="00D80A53">
        <w:t>foram</w:t>
      </w:r>
      <w:r w:rsidR="000500A2">
        <w:t xml:space="preserve"> </w:t>
      </w:r>
      <w:r w:rsidR="00785205">
        <w:t>15</w:t>
      </w:r>
      <w:r w:rsidR="001E1F73">
        <w:t>0</w:t>
      </w:r>
      <w:r w:rsidR="000500A2">
        <w:t xml:space="preserve"> trabalho</w:t>
      </w:r>
      <w:r w:rsidR="00D80A53">
        <w:t>s</w:t>
      </w:r>
      <w:r w:rsidR="003C5B9A">
        <w:t xml:space="preserve"> relacionados a </w:t>
      </w:r>
      <w:proofErr w:type="spellStart"/>
      <w:r w:rsidR="003C5B9A" w:rsidRPr="00D91121">
        <w:rPr>
          <w:i/>
        </w:rPr>
        <w:t>string</w:t>
      </w:r>
      <w:proofErr w:type="spellEnd"/>
      <w:r w:rsidR="003C5B9A">
        <w:t xml:space="preserve"> de busca</w:t>
      </w:r>
      <w:r w:rsidR="000500A2">
        <w:t>.</w:t>
      </w:r>
    </w:p>
    <w:p w14:paraId="1CBB6B1F" w14:textId="5B86E40D" w:rsidR="00826009" w:rsidRDefault="005229A4" w:rsidP="0040163B">
      <w:pPr>
        <w:jc w:val="center"/>
      </w:pPr>
      <w:r w:rsidRPr="005229A4">
        <w:rPr>
          <w:noProof/>
        </w:rPr>
        <w:lastRenderedPageBreak/>
        <w:drawing>
          <wp:inline distT="0" distB="0" distL="0" distR="0" wp14:anchorId="60E7AE46" wp14:editId="1AC1C9B3">
            <wp:extent cx="4808855" cy="2560320"/>
            <wp:effectExtent l="0" t="0" r="0" b="0"/>
            <wp:docPr id="4" name="Imagem 4"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5348"/>
                    <a:stretch/>
                  </pic:blipFill>
                  <pic:spPr bwMode="auto">
                    <a:xfrm>
                      <a:off x="0" y="0"/>
                      <a:ext cx="4811731" cy="2561851"/>
                    </a:xfrm>
                    <a:prstGeom prst="rect">
                      <a:avLst/>
                    </a:prstGeom>
                    <a:ln>
                      <a:noFill/>
                    </a:ln>
                    <a:extLst>
                      <a:ext uri="{53640926-AAD7-44D8-BBD7-CCE9431645EC}">
                        <a14:shadowObscured xmlns:a14="http://schemas.microsoft.com/office/drawing/2010/main"/>
                      </a:ext>
                    </a:extLst>
                  </pic:spPr>
                </pic:pic>
              </a:graphicData>
            </a:graphic>
          </wp:inline>
        </w:drawing>
      </w:r>
    </w:p>
    <w:p w14:paraId="59D14E23" w14:textId="6AA7AFB0" w:rsidR="00826009" w:rsidRDefault="00826009" w:rsidP="0040163B">
      <w:pPr>
        <w:pStyle w:val="Legenda"/>
        <w:jc w:val="center"/>
      </w:pPr>
      <w:bookmarkStart w:id="16" w:name="_Ref40822631"/>
      <w:bookmarkStart w:id="17" w:name="_Toc41243220"/>
      <w:r>
        <w:t xml:space="preserve">Figura </w:t>
      </w:r>
      <w:fldSimple w:instr=" SEQ Figura \* ARABIC ">
        <w:r w:rsidR="003B56C3">
          <w:rPr>
            <w:noProof/>
          </w:rPr>
          <w:t>2</w:t>
        </w:r>
      </w:fldSimple>
      <w:bookmarkEnd w:id="16"/>
      <w:r w:rsidR="007E41DF">
        <w:rPr>
          <w:noProof/>
        </w:rPr>
        <w:t xml:space="preserve"> -</w:t>
      </w:r>
      <w:r>
        <w:t xml:space="preserve"> Resultado de busca dos </w:t>
      </w:r>
      <w:proofErr w:type="spellStart"/>
      <w:r>
        <w:t>proceedings</w:t>
      </w:r>
      <w:proofErr w:type="spellEnd"/>
      <w:r>
        <w:t xml:space="preserve"> no motor de busca da ACM (próprio, 2020)</w:t>
      </w:r>
      <w:bookmarkEnd w:id="17"/>
    </w:p>
    <w:p w14:paraId="53F7643E" w14:textId="080E55D1" w:rsidR="00C42379" w:rsidRDefault="003B2512" w:rsidP="0080100E">
      <w:r>
        <w:tab/>
        <w:t>Buscando aumentar o foco da pesquisa, fo</w:t>
      </w:r>
      <w:r w:rsidR="00E360C9">
        <w:t>ram</w:t>
      </w:r>
      <w:r>
        <w:t xml:space="preserve"> aplicado</w:t>
      </w:r>
      <w:r w:rsidR="00E360C9">
        <w:t>s</w:t>
      </w:r>
      <w:r>
        <w:t xml:space="preserve"> alguns filtros em cima da busca</w:t>
      </w:r>
      <w:r w:rsidR="00E360C9">
        <w:t xml:space="preserve">. </w:t>
      </w:r>
      <w:r w:rsidR="00251C08">
        <w:t>Procurando trazer somente os trabalhos mais atual relacionado a área f</w:t>
      </w:r>
      <w:r w:rsidR="00E360C9">
        <w:t>oi mantido somente os artigos publicados nos últimos 5 anos.</w:t>
      </w:r>
      <w:r w:rsidR="007F09C5">
        <w:t xml:space="preserve"> </w:t>
      </w:r>
      <w:r w:rsidR="00EA567B">
        <w:t>V</w:t>
      </w:r>
      <w:r w:rsidR="007F09C5">
        <w:t xml:space="preserve">isando trazer um conteúdo mais técnico para o trabalho, </w:t>
      </w:r>
      <w:r w:rsidR="00F01269">
        <w:t>foi reduzido</w:t>
      </w:r>
      <w:r w:rsidR="007F09C5">
        <w:t xml:space="preserve"> os tipos de publicações aceitas para </w:t>
      </w:r>
      <w:proofErr w:type="spellStart"/>
      <w:r w:rsidR="007F09C5" w:rsidRPr="007F09C5">
        <w:rPr>
          <w:i/>
        </w:rPr>
        <w:t>proceedings</w:t>
      </w:r>
      <w:proofErr w:type="spellEnd"/>
      <w:r w:rsidR="007F09C5">
        <w:t xml:space="preserve"> e </w:t>
      </w:r>
      <w:proofErr w:type="spellStart"/>
      <w:r w:rsidR="007F09C5" w:rsidRPr="007F09C5">
        <w:rPr>
          <w:i/>
        </w:rPr>
        <w:t>journals</w:t>
      </w:r>
      <w:proofErr w:type="spellEnd"/>
      <w:r w:rsidR="007F09C5">
        <w:t xml:space="preserve">. </w:t>
      </w:r>
      <w:r w:rsidR="00E360C9">
        <w:t xml:space="preserve"> Após aplicado esses filtros, a quantidade de trabalhos encontrados passou para 8</w:t>
      </w:r>
      <w:r w:rsidR="003B0444">
        <w:t>3</w:t>
      </w:r>
      <w:r w:rsidR="00E360C9">
        <w:t>.</w:t>
      </w:r>
      <w:r w:rsidR="0094466A">
        <w:t xml:space="preserve"> Então reduzindo</w:t>
      </w:r>
      <w:r>
        <w:t xml:space="preserve"> a quantidade de trabalhos relacionados </w:t>
      </w:r>
      <w:r w:rsidR="00470688">
        <w:t xml:space="preserve">se fez </w:t>
      </w:r>
      <w:r>
        <w:t>possível a revisão de todos no tempo hábil</w:t>
      </w:r>
      <w:r w:rsidR="009024E7">
        <w:t xml:space="preserve"> disponível</w:t>
      </w:r>
      <w:r>
        <w:t xml:space="preserve"> para desenvolver esse trabalho.</w:t>
      </w:r>
    </w:p>
    <w:p w14:paraId="798580A2" w14:textId="77777777" w:rsidR="00FC71AF" w:rsidRDefault="00FC71AF" w:rsidP="0040163B">
      <w:pPr>
        <w:jc w:val="center"/>
      </w:pPr>
    </w:p>
    <w:p w14:paraId="453ACA90" w14:textId="492708B2" w:rsidR="00F34FC3" w:rsidRDefault="003B0444" w:rsidP="0040163B">
      <w:pPr>
        <w:jc w:val="center"/>
      </w:pPr>
      <w:r w:rsidRPr="003B0444">
        <w:rPr>
          <w:noProof/>
        </w:rPr>
        <w:drawing>
          <wp:inline distT="0" distB="0" distL="0" distR="0" wp14:anchorId="5C6EAB7D" wp14:editId="652D1485">
            <wp:extent cx="4716496" cy="2522220"/>
            <wp:effectExtent l="0" t="0" r="8255" b="0"/>
            <wp:docPr id="6" name="Imagem 6" descr="Tela de computador com texto preto sobre fundo bran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30"/>
                    <a:stretch/>
                  </pic:blipFill>
                  <pic:spPr bwMode="auto">
                    <a:xfrm>
                      <a:off x="0" y="0"/>
                      <a:ext cx="4733225" cy="2531166"/>
                    </a:xfrm>
                    <a:prstGeom prst="rect">
                      <a:avLst/>
                    </a:prstGeom>
                    <a:ln>
                      <a:noFill/>
                    </a:ln>
                    <a:extLst>
                      <a:ext uri="{53640926-AAD7-44D8-BBD7-CCE9431645EC}">
                        <a14:shadowObscured xmlns:a14="http://schemas.microsoft.com/office/drawing/2010/main"/>
                      </a:ext>
                    </a:extLst>
                  </pic:spPr>
                </pic:pic>
              </a:graphicData>
            </a:graphic>
          </wp:inline>
        </w:drawing>
      </w:r>
    </w:p>
    <w:p w14:paraId="09CD7146" w14:textId="4B7CF086" w:rsidR="00F34FC3" w:rsidRDefault="00F34FC3" w:rsidP="0040163B">
      <w:pPr>
        <w:pStyle w:val="Legenda"/>
        <w:jc w:val="center"/>
      </w:pPr>
      <w:bookmarkStart w:id="18" w:name="_Ref40822641"/>
      <w:bookmarkStart w:id="19" w:name="_Toc41243221"/>
      <w:r>
        <w:t xml:space="preserve">Figura </w:t>
      </w:r>
      <w:fldSimple w:instr=" SEQ Figura \* ARABIC ">
        <w:r w:rsidR="003B56C3">
          <w:rPr>
            <w:noProof/>
          </w:rPr>
          <w:t>3</w:t>
        </w:r>
      </w:fldSimple>
      <w:bookmarkEnd w:id="18"/>
      <w:r w:rsidR="00E826C2">
        <w:rPr>
          <w:noProof/>
        </w:rPr>
        <w:t xml:space="preserve"> -</w:t>
      </w:r>
      <w:r>
        <w:t xml:space="preserve"> </w:t>
      </w:r>
      <w:r w:rsidRPr="00353DD1">
        <w:t xml:space="preserve">Resultado de busca dos </w:t>
      </w:r>
      <w:proofErr w:type="spellStart"/>
      <w:r>
        <w:t>journals</w:t>
      </w:r>
      <w:proofErr w:type="spellEnd"/>
      <w:r w:rsidRPr="00353DD1">
        <w:t xml:space="preserve"> no motor de busca da ACM (próprio, 2020)</w:t>
      </w:r>
      <w:bookmarkEnd w:id="19"/>
    </w:p>
    <w:p w14:paraId="610807AF" w14:textId="08843906" w:rsidR="00006881" w:rsidRPr="00A478F0" w:rsidRDefault="00006881" w:rsidP="0080100E">
      <w:r>
        <w:tab/>
        <w:t xml:space="preserve">A quantidade de trabalhos encontrados na ACM relacionados a </w:t>
      </w:r>
      <w:proofErr w:type="spellStart"/>
      <w:r w:rsidRPr="000500A2">
        <w:rPr>
          <w:i/>
        </w:rPr>
        <w:t>string</w:t>
      </w:r>
      <w:proofErr w:type="spellEnd"/>
      <w:r>
        <w:t xml:space="preserve"> de busca foi muito alta, isso</w:t>
      </w:r>
      <w:r w:rsidR="00C3617C">
        <w:t xml:space="preserve"> </w:t>
      </w:r>
      <w:r w:rsidR="001114F6">
        <w:t>aconteceu</w:t>
      </w:r>
      <w:r>
        <w:t xml:space="preserve"> devido a </w:t>
      </w:r>
      <w:r w:rsidR="00C3617C">
        <w:t>plataforma</w:t>
      </w:r>
      <w:r>
        <w:t xml:space="preserve"> possuir uma grande comunidade relacionado a área de RecSys, com diversas </w:t>
      </w:r>
      <w:r w:rsidR="00992898">
        <w:t>conferências</w:t>
      </w:r>
      <w:r>
        <w:t xml:space="preserve"> e eventos relacionados a área.</w:t>
      </w:r>
      <w:r w:rsidR="0048499C">
        <w:t xml:space="preserve"> </w:t>
      </w:r>
      <w:r w:rsidR="00992898">
        <w:fldChar w:fldCharType="begin" w:fldLock="1"/>
      </w:r>
      <w:r w:rsidR="004E28B1">
        <w:instrText>ADDIN CSL_CITATION {"citationItems":[{"id":"ITEM-1","itemData":{"URL":"https://recsys.acm.org/","accessed":{"date-parts":[["2020","4","28"]]},"author":[{"dropping-particle":"","family":"ACM RecSys Community.","given":"","non-dropping-particle":"","parse-names":false,"suffix":""}],"id":"ITEM-1","issued":{"date-parts":[["2020"]]},"title":"RecSys – ACM Recommender Systems","type":"webpage"},"uris":["http://www.mendeley.com/documents/?uuid=b7a4bce6-ed14-4261-9574-bf794d9d14e7"]}],"mendeley":{"formattedCitation":"(ACM RECSYS COMMUNITY., 2020)","plainTextFormattedCitation":"(ACM RECSYS COMMUNITY., 2020)","previouslyFormattedCitation":"(ACM RECSYS COMMUNITY., 2020)"},"properties":{"noteIndex":0},"schema":"https://github.com/citation-style-language/schema/raw/master/csl-citation.json"}</w:instrText>
      </w:r>
      <w:r w:rsidR="00992898">
        <w:fldChar w:fldCharType="separate"/>
      </w:r>
      <w:r w:rsidR="00992898" w:rsidRPr="00992898">
        <w:rPr>
          <w:noProof/>
        </w:rPr>
        <w:t>(ACM RECSYS COMMUNITY., 2020)</w:t>
      </w:r>
      <w:r w:rsidR="00992898">
        <w:fldChar w:fldCharType="end"/>
      </w:r>
    </w:p>
    <w:p w14:paraId="01684C1C" w14:textId="6CA1A054" w:rsidR="004A3A38" w:rsidRDefault="004A3A38" w:rsidP="0080100E">
      <w:pPr>
        <w:pStyle w:val="Ttulo2"/>
      </w:pPr>
      <w:bookmarkStart w:id="20" w:name="_Toc41243255"/>
      <w:r>
        <w:lastRenderedPageBreak/>
        <w:t>Os trabalhos</w:t>
      </w:r>
      <w:bookmarkEnd w:id="20"/>
    </w:p>
    <w:p w14:paraId="07248AA1" w14:textId="2465C5F7" w:rsidR="004367EC" w:rsidRDefault="005D0600" w:rsidP="0080100E">
      <w:r>
        <w:tab/>
        <w:t xml:space="preserve">Com a busca </w:t>
      </w:r>
      <w:r w:rsidR="000F5554">
        <w:t>realizada no dia 0</w:t>
      </w:r>
      <w:r w:rsidR="008D0926">
        <w:t>7</w:t>
      </w:r>
      <w:r w:rsidR="000F5554">
        <w:t xml:space="preserve">/05/20 </w:t>
      </w:r>
      <w:r>
        <w:t xml:space="preserve">no motor da ACM a partir da </w:t>
      </w:r>
      <w:proofErr w:type="spellStart"/>
      <w:r w:rsidRPr="00CB3CF6">
        <w:rPr>
          <w:i/>
        </w:rPr>
        <w:t>string</w:t>
      </w:r>
      <w:proofErr w:type="spellEnd"/>
      <w:r>
        <w:t xml:space="preserve"> de busca foram encontrados 8</w:t>
      </w:r>
      <w:r w:rsidR="00D94609">
        <w:t>3</w:t>
      </w:r>
      <w:r>
        <w:t xml:space="preserve"> trabalhos, sendo eles: 23 do tipo </w:t>
      </w:r>
      <w:r>
        <w:rPr>
          <w:i/>
        </w:rPr>
        <w:t>jornal</w:t>
      </w:r>
      <w:r w:rsidRPr="005D0600">
        <w:t xml:space="preserve"> -</w:t>
      </w:r>
      <w:r>
        <w:t xml:space="preserve"> os quais serão os primeiros a serem trazidos nessa pesquisa - e 6</w:t>
      </w:r>
      <w:r w:rsidR="00D94609">
        <w:t>0</w:t>
      </w:r>
      <w:r>
        <w:t xml:space="preserve"> do tipo </w:t>
      </w:r>
      <w:proofErr w:type="spellStart"/>
      <w:r w:rsidRPr="005D0600">
        <w:rPr>
          <w:i/>
        </w:rPr>
        <w:t>proceeding</w:t>
      </w:r>
      <w:proofErr w:type="spellEnd"/>
      <w:r>
        <w:t>.</w:t>
      </w:r>
    </w:p>
    <w:p w14:paraId="4AC5F8C0" w14:textId="77777777" w:rsidR="00377BBD" w:rsidRDefault="00377BBD" w:rsidP="00377BBD">
      <w:pPr>
        <w:keepNext/>
        <w:jc w:val="center"/>
      </w:pPr>
      <w:r>
        <w:rPr>
          <w:noProof/>
        </w:rPr>
        <w:drawing>
          <wp:inline distT="0" distB="0" distL="0" distR="0" wp14:anchorId="0C5E9678" wp14:editId="103A18AE">
            <wp:extent cx="5368290" cy="1539240"/>
            <wp:effectExtent l="0" t="0" r="2286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6F685B16" w14:textId="58BCCD2C" w:rsidR="007815D6" w:rsidRDefault="00377BBD" w:rsidP="00377BBD">
      <w:pPr>
        <w:pStyle w:val="Legenda"/>
        <w:jc w:val="center"/>
      </w:pPr>
      <w:bookmarkStart w:id="21" w:name="_Ref40822414"/>
      <w:bookmarkStart w:id="22" w:name="_Ref40817235"/>
      <w:bookmarkStart w:id="23" w:name="_Toc41243222"/>
      <w:r>
        <w:t xml:space="preserve">Figura </w:t>
      </w:r>
      <w:fldSimple w:instr=" SEQ Figura \* ARABIC ">
        <w:r w:rsidR="003B56C3">
          <w:rPr>
            <w:noProof/>
          </w:rPr>
          <w:t>4</w:t>
        </w:r>
      </w:fldSimple>
      <w:bookmarkEnd w:id="21"/>
      <w:r w:rsidR="00412F59">
        <w:t xml:space="preserve"> - </w:t>
      </w:r>
      <w:r>
        <w:t>Etapas realizadas para filtrar os trabalhos encontrados no motor de busca da ACM</w:t>
      </w:r>
      <w:bookmarkEnd w:id="22"/>
      <w:r w:rsidR="004A14AF" w:rsidRPr="00353DD1">
        <w:t xml:space="preserve"> (próprio, 2020)</w:t>
      </w:r>
      <w:bookmarkEnd w:id="23"/>
    </w:p>
    <w:p w14:paraId="2DDF2826" w14:textId="489C79F1" w:rsidR="00C3617C" w:rsidRDefault="00C3617C" w:rsidP="0080100E">
      <w:r>
        <w:tab/>
      </w:r>
      <w:r w:rsidR="00D021DA">
        <w:t xml:space="preserve">Em cima dos 83 trabalhos encontrados, foi realizado </w:t>
      </w:r>
      <w:r w:rsidR="00E30761">
        <w:t>um</w:t>
      </w:r>
      <w:r w:rsidR="00D021DA">
        <w:t xml:space="preserve"> </w:t>
      </w:r>
      <w:r w:rsidR="00E30761">
        <w:t>filtr</w:t>
      </w:r>
      <w:r w:rsidR="003A5B9F">
        <w:t>o</w:t>
      </w:r>
      <w:r w:rsidR="00E30761">
        <w:t xml:space="preserve"> basead</w:t>
      </w:r>
      <w:r w:rsidR="003A5B9F">
        <w:t>o</w:t>
      </w:r>
      <w:r w:rsidR="00D021DA">
        <w:t xml:space="preserve"> no sistema estruturado anteriorment</w:t>
      </w:r>
      <w:r w:rsidR="00EB08F0">
        <w:t>e</w:t>
      </w:r>
      <w:r w:rsidR="00D021DA">
        <w:t>.</w:t>
      </w:r>
      <w:r w:rsidR="0044472D">
        <w:t xml:space="preserve"> </w:t>
      </w:r>
      <w:r w:rsidR="0044472D" w:rsidRPr="00FF4E08">
        <w:t>Esse</w:t>
      </w:r>
      <w:r w:rsidR="0044472D">
        <w:t xml:space="preserve"> filtro é baseado em 3 etapas</w:t>
      </w:r>
      <w:r w:rsidR="00377BBD">
        <w:t xml:space="preserve"> </w:t>
      </w:r>
      <w:r w:rsidR="004A14AF">
        <w:t>(</w:t>
      </w:r>
      <w:r w:rsidR="00377BBD">
        <w:t>demonstradas na</w:t>
      </w:r>
      <w:r w:rsidR="00ED5AA1">
        <w:t xml:space="preserve"> </w:t>
      </w:r>
      <w:r w:rsidR="00ED5AA1">
        <w:fldChar w:fldCharType="begin"/>
      </w:r>
      <w:r w:rsidR="00ED5AA1">
        <w:instrText xml:space="preserve"> REF _Ref40822414 \h </w:instrText>
      </w:r>
      <w:r w:rsidR="00ED5AA1">
        <w:fldChar w:fldCharType="separate"/>
      </w:r>
      <w:r w:rsidR="00ED5AA1">
        <w:t xml:space="preserve">Figura </w:t>
      </w:r>
      <w:r w:rsidR="00ED5AA1">
        <w:rPr>
          <w:noProof/>
        </w:rPr>
        <w:t>4</w:t>
      </w:r>
      <w:r w:rsidR="00ED5AA1">
        <w:fldChar w:fldCharType="end"/>
      </w:r>
      <w:r w:rsidR="004A14AF">
        <w:t>)</w:t>
      </w:r>
      <w:r w:rsidR="00CC1EEA">
        <w:t xml:space="preserve">, que </w:t>
      </w:r>
      <w:r w:rsidR="00D224A1">
        <w:t>visam</w:t>
      </w:r>
      <w:r w:rsidR="00CC1EEA">
        <w:t xml:space="preserve"> direcionar esta pesquisa para a revisão dos trabalhos que condizem com o objetivo</w:t>
      </w:r>
      <w:r w:rsidR="00940A5D">
        <w:t xml:space="preserve"> descrito no protocolo</w:t>
      </w:r>
      <w:r w:rsidR="00DE42B7">
        <w:t>.</w:t>
      </w:r>
    </w:p>
    <w:p w14:paraId="295530C7" w14:textId="77777777" w:rsidR="003B56C3" w:rsidRDefault="00016710" w:rsidP="003B56C3">
      <w:pPr>
        <w:keepNext/>
        <w:jc w:val="center"/>
      </w:pPr>
      <w:r>
        <w:rPr>
          <w:noProof/>
        </w:rPr>
        <w:drawing>
          <wp:inline distT="0" distB="0" distL="0" distR="0" wp14:anchorId="396E2579" wp14:editId="6468A401">
            <wp:extent cx="4545269" cy="2651760"/>
            <wp:effectExtent l="0" t="0" r="8255" b="15240"/>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B7AA087" w14:textId="0766352F" w:rsidR="00016710" w:rsidRDefault="003B56C3" w:rsidP="003B56C3">
      <w:pPr>
        <w:pStyle w:val="Legenda"/>
        <w:jc w:val="center"/>
      </w:pPr>
      <w:bookmarkStart w:id="24" w:name="_Ref40822493"/>
      <w:bookmarkStart w:id="25" w:name="_Ref40822087"/>
      <w:bookmarkStart w:id="26" w:name="_Toc41243223"/>
      <w:r>
        <w:t xml:space="preserve">Figura </w:t>
      </w:r>
      <w:fldSimple w:instr=" SEQ Figura \* ARABIC ">
        <w:r>
          <w:rPr>
            <w:noProof/>
          </w:rPr>
          <w:t>5</w:t>
        </w:r>
      </w:fldSimple>
      <w:bookmarkEnd w:id="24"/>
      <w:r>
        <w:t xml:space="preserve"> - </w:t>
      </w:r>
      <w:r w:rsidRPr="002C3AE1">
        <w:t xml:space="preserve">Filtro em cima dos trabalhos selecionados </w:t>
      </w:r>
      <w:r w:rsidR="00E465CE" w:rsidRPr="002C3AE1">
        <w:t>através</w:t>
      </w:r>
      <w:r w:rsidRPr="002C3AE1">
        <w:t xml:space="preserve"> do resumo</w:t>
      </w:r>
      <w:r>
        <w:t xml:space="preserve"> </w:t>
      </w:r>
      <w:r w:rsidRPr="00353DD1">
        <w:t>(próprio, 2020)</w:t>
      </w:r>
      <w:bookmarkEnd w:id="25"/>
      <w:bookmarkEnd w:id="26"/>
    </w:p>
    <w:p w14:paraId="79ACB8DA" w14:textId="4A52ECC1" w:rsidR="009F7EBE" w:rsidRDefault="002F7588" w:rsidP="009F7EBE">
      <w:r>
        <w:tab/>
        <w:t>Baseado no conhecimento obtido</w:t>
      </w:r>
      <w:r w:rsidR="00E56F48">
        <w:t xml:space="preserve"> dos trabalhos</w:t>
      </w:r>
      <w:r>
        <w:t xml:space="preserve"> </w:t>
      </w:r>
      <w:r w:rsidR="00244116">
        <w:t>na</w:t>
      </w:r>
      <w:r>
        <w:t xml:space="preserve"> segunda etapa, foi realizado uma classificação deles em 4 tipos,</w:t>
      </w:r>
      <w:r w:rsidR="00A57F18">
        <w:t xml:space="preserve"> que são: Trabalhos que possuem relação com o foco de pesquisa da revisão; Trabalhos que utilizam dos RecSys e contexto, mas que </w:t>
      </w:r>
      <w:r w:rsidR="004B0490">
        <w:t xml:space="preserve">visam </w:t>
      </w:r>
      <w:r w:rsidR="004476D1">
        <w:t>recomenda</w:t>
      </w:r>
      <w:r w:rsidR="004B0490">
        <w:t>r</w:t>
      </w:r>
      <w:r w:rsidR="00A57F18">
        <w:t xml:space="preserve"> outros temas além da música como notícias, filmes, produtos; Trabalhos </w:t>
      </w:r>
      <w:r w:rsidR="00054150">
        <w:t>que utilizam dos RecSys e contexto, mas que não abordam a recomendação musical;</w:t>
      </w:r>
      <w:r w:rsidR="009F1954">
        <w:t xml:space="preserve"> Trabalhos que utilizam dos RecSys </w:t>
      </w:r>
      <w:r w:rsidR="009F1954">
        <w:lastRenderedPageBreak/>
        <w:t>musicais, mas que não utilizam o contexto nas recomendações</w:t>
      </w:r>
      <w:r w:rsidR="00E37445">
        <w:t>. Foi apresentado na forma de gráfico de pizza na</w:t>
      </w:r>
      <w:r w:rsidR="000069A5">
        <w:t xml:space="preserve"> </w:t>
      </w:r>
      <w:r w:rsidR="007377CD">
        <w:fldChar w:fldCharType="begin"/>
      </w:r>
      <w:r w:rsidR="007377CD">
        <w:instrText xml:space="preserve"> REF _Ref40822493 \h </w:instrText>
      </w:r>
      <w:r w:rsidR="007377CD">
        <w:fldChar w:fldCharType="separate"/>
      </w:r>
      <w:r w:rsidR="007377CD">
        <w:t xml:space="preserve">Figura </w:t>
      </w:r>
      <w:r w:rsidR="007377CD">
        <w:rPr>
          <w:noProof/>
        </w:rPr>
        <w:t>5</w:t>
      </w:r>
      <w:r w:rsidR="007377CD">
        <w:fldChar w:fldCharType="end"/>
      </w:r>
      <w:r w:rsidR="000069A5">
        <w:t xml:space="preserve"> </w:t>
      </w:r>
      <w:r w:rsidR="00E37445">
        <w:t>a relação entre os tipos e a quantidade de artigos encontrados.</w:t>
      </w:r>
    </w:p>
    <w:p w14:paraId="4D2BFBE4" w14:textId="77777777" w:rsidR="00377BBD" w:rsidRDefault="00377BBD" w:rsidP="00377BBD">
      <w:pPr>
        <w:keepNext/>
        <w:jc w:val="center"/>
      </w:pPr>
      <w:r>
        <w:rPr>
          <w:noProof/>
        </w:rPr>
        <w:drawing>
          <wp:inline distT="0" distB="0" distL="0" distR="0" wp14:anchorId="4DA97643" wp14:editId="792ACDF0">
            <wp:extent cx="5486400" cy="3200400"/>
            <wp:effectExtent l="0" t="0" r="0" b="0"/>
            <wp:docPr id="2" name="Diagrama 2" descr="Procedimento de filtro realizado baseado nos trabalhos encontrados no motor de busca da ACM">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B6B47AD" w14:textId="312C9EF5" w:rsidR="00377BBD" w:rsidRDefault="00377BBD" w:rsidP="00377BBD">
      <w:pPr>
        <w:pStyle w:val="Legenda"/>
        <w:jc w:val="center"/>
      </w:pPr>
      <w:bookmarkStart w:id="27" w:name="_Ref40822509"/>
      <w:bookmarkStart w:id="28" w:name="_Ref40821926"/>
      <w:bookmarkStart w:id="29" w:name="_Toc41243224"/>
      <w:r>
        <w:t xml:space="preserve">Figura </w:t>
      </w:r>
      <w:fldSimple w:instr=" SEQ Figura \* ARABIC ">
        <w:r w:rsidR="003B56C3">
          <w:rPr>
            <w:noProof/>
          </w:rPr>
          <w:t>6</w:t>
        </w:r>
      </w:fldSimple>
      <w:bookmarkEnd w:id="27"/>
      <w:r w:rsidR="00052712">
        <w:t xml:space="preserve"> - </w:t>
      </w:r>
      <w:r>
        <w:t>Procedimento de filtro realizado baseado nos trabalhos encontrados no motor de busca da ACM</w:t>
      </w:r>
      <w:r w:rsidRPr="00353DD1">
        <w:t xml:space="preserve"> (próprio, 2020)</w:t>
      </w:r>
      <w:bookmarkEnd w:id="28"/>
      <w:bookmarkEnd w:id="29"/>
    </w:p>
    <w:p w14:paraId="7A5B0100" w14:textId="2BEC342D" w:rsidR="00215DF2" w:rsidRDefault="00E863CD" w:rsidP="0080100E">
      <w:r>
        <w:tab/>
      </w:r>
      <w:r w:rsidR="00AB46A8">
        <w:t>O resultado do</w:t>
      </w:r>
      <w:r w:rsidR="009749D2">
        <w:t xml:space="preserve"> procedimento de</w:t>
      </w:r>
      <w:r w:rsidR="00AB46A8">
        <w:t xml:space="preserve"> filtro</w:t>
      </w:r>
      <w:r w:rsidR="009749D2">
        <w:t xml:space="preserve"> (apresentado na</w:t>
      </w:r>
      <w:r w:rsidR="006B5491">
        <w:t xml:space="preserve"> </w:t>
      </w:r>
      <w:r w:rsidR="006B5491">
        <w:fldChar w:fldCharType="begin"/>
      </w:r>
      <w:r w:rsidR="006B5491">
        <w:instrText xml:space="preserve"> REF _Ref40822509 \h </w:instrText>
      </w:r>
      <w:r w:rsidR="006B5491">
        <w:fldChar w:fldCharType="separate"/>
      </w:r>
      <w:r w:rsidR="006B5491">
        <w:t xml:space="preserve">Figura </w:t>
      </w:r>
      <w:r w:rsidR="006B5491">
        <w:rPr>
          <w:noProof/>
        </w:rPr>
        <w:t>6</w:t>
      </w:r>
      <w:r w:rsidR="006B5491">
        <w:fldChar w:fldCharType="end"/>
      </w:r>
      <w:r w:rsidR="009749D2">
        <w:t>)</w:t>
      </w:r>
      <w:r w:rsidR="00AB46A8">
        <w:t xml:space="preserve"> foram 4 trabalhos relacionados ao objetivo descrito no protocolo de revisão desse trabalho.</w:t>
      </w:r>
      <w:r w:rsidR="00051A51">
        <w:t xml:space="preserve"> Será realizado uma análise nesses trabalhos nas</w:t>
      </w:r>
      <w:r w:rsidR="0064773D">
        <w:t xml:space="preserve"> próximas seções</w:t>
      </w:r>
      <w:r w:rsidR="006A2B7F">
        <w:t>.</w:t>
      </w:r>
      <w:r w:rsidR="00051A51">
        <w:t xml:space="preserve"> </w:t>
      </w:r>
      <w:r w:rsidR="006A2B7F">
        <w:t>O</w:t>
      </w:r>
      <w:r w:rsidR="00051A51">
        <w:t>nde, em cada se</w:t>
      </w:r>
      <w:r w:rsidR="00EA2B72">
        <w:t>ç</w:t>
      </w:r>
      <w:r w:rsidR="00051A51">
        <w:t>ão</w:t>
      </w:r>
      <w:r w:rsidR="00B61099">
        <w:t>/</w:t>
      </w:r>
      <w:r w:rsidR="00F55808">
        <w:t>artigo</w:t>
      </w:r>
      <w:r w:rsidR="00051A51">
        <w:t>, será realizado uma descrição do que foi desenvolvido e no fim, será respondido</w:t>
      </w:r>
      <w:r w:rsidR="00215DF2">
        <w:t xml:space="preserve"> as seguintes perguntas:</w:t>
      </w:r>
    </w:p>
    <w:p w14:paraId="5BDE3725" w14:textId="61EF66C3" w:rsidR="00302ACD" w:rsidRDefault="00302ACD" w:rsidP="0097624C">
      <w:pPr>
        <w:pStyle w:val="PargrafodaLista"/>
        <w:numPr>
          <w:ilvl w:val="0"/>
          <w:numId w:val="35"/>
        </w:numPr>
      </w:pPr>
      <w:r>
        <w:t>Qual o problema que ele resolveu?</w:t>
      </w:r>
    </w:p>
    <w:p w14:paraId="38464060" w14:textId="5C11DCFB" w:rsidR="00615D0C" w:rsidRDefault="00615D0C" w:rsidP="00615D0C">
      <w:pPr>
        <w:pStyle w:val="PargrafodaLista"/>
        <w:numPr>
          <w:ilvl w:val="1"/>
          <w:numId w:val="35"/>
        </w:numPr>
      </w:pPr>
      <w:r>
        <w:t xml:space="preserve">Buscam obter uma recomendação personalizada </w:t>
      </w:r>
      <w:r w:rsidR="00F46B98">
        <w:t>pelo gosto do</w:t>
      </w:r>
      <w:r>
        <w:t xml:space="preserve"> usuário?</w:t>
      </w:r>
    </w:p>
    <w:p w14:paraId="6C073448" w14:textId="22B0FB61" w:rsidR="00E44887" w:rsidRDefault="00E44887" w:rsidP="0097624C">
      <w:pPr>
        <w:pStyle w:val="PargrafodaLista"/>
        <w:numPr>
          <w:ilvl w:val="0"/>
          <w:numId w:val="35"/>
        </w:numPr>
      </w:pPr>
      <w:r>
        <w:t>Quais técnicas foram usadas?</w:t>
      </w:r>
    </w:p>
    <w:p w14:paraId="79CDD4B0" w14:textId="25A7C2AF" w:rsidR="00F4777A" w:rsidRDefault="00F4777A" w:rsidP="0043349A">
      <w:pPr>
        <w:pStyle w:val="PargrafodaLista"/>
        <w:numPr>
          <w:ilvl w:val="1"/>
          <w:numId w:val="35"/>
        </w:numPr>
      </w:pPr>
      <w:r>
        <w:t>Foi utilizada da recomendação colaborativa?</w:t>
      </w:r>
    </w:p>
    <w:p w14:paraId="0838B372" w14:textId="3D010AC6" w:rsidR="00585B9A" w:rsidRDefault="00585B9A" w:rsidP="00511080">
      <w:pPr>
        <w:pStyle w:val="PargrafodaLista"/>
        <w:numPr>
          <w:ilvl w:val="1"/>
          <w:numId w:val="35"/>
        </w:numPr>
      </w:pPr>
      <w:r>
        <w:t xml:space="preserve">Quais foram os </w:t>
      </w:r>
      <w:r w:rsidR="00100335">
        <w:t>algoritmos</w:t>
      </w:r>
      <w:r>
        <w:t xml:space="preserve"> utilizados</w:t>
      </w:r>
      <w:r w:rsidR="00100335">
        <w:t xml:space="preserve"> na recomendação</w:t>
      </w:r>
      <w:r>
        <w:t>?</w:t>
      </w:r>
    </w:p>
    <w:p w14:paraId="1679E57D" w14:textId="5C6039B1" w:rsidR="00642311" w:rsidRDefault="00642311" w:rsidP="0097624C">
      <w:pPr>
        <w:pStyle w:val="PargrafodaLista"/>
        <w:numPr>
          <w:ilvl w:val="0"/>
          <w:numId w:val="35"/>
        </w:numPr>
      </w:pPr>
      <w:r>
        <w:t>Qual a base de treinamento e teste?</w:t>
      </w:r>
    </w:p>
    <w:p w14:paraId="729234C2" w14:textId="60984C22" w:rsidR="00F05B21" w:rsidRDefault="00F05B21" w:rsidP="00F05B21">
      <w:pPr>
        <w:pStyle w:val="PargrafodaLista"/>
        <w:numPr>
          <w:ilvl w:val="1"/>
          <w:numId w:val="35"/>
        </w:numPr>
      </w:pPr>
      <w:r>
        <w:t>Foi desenvolvid</w:t>
      </w:r>
      <w:r w:rsidR="005F30CE">
        <w:t>a</w:t>
      </w:r>
      <w:r>
        <w:t xml:space="preserve"> alguma aplicação para obter a</w:t>
      </w:r>
      <w:r w:rsidR="000511B3">
        <w:t>s</w:t>
      </w:r>
      <w:r>
        <w:t xml:space="preserve"> base</w:t>
      </w:r>
      <w:r w:rsidR="000511B3">
        <w:t>s</w:t>
      </w:r>
      <w:r>
        <w:t>?</w:t>
      </w:r>
    </w:p>
    <w:p w14:paraId="5B218B51" w14:textId="639FE59D" w:rsidR="002F4358" w:rsidRDefault="00116CCF" w:rsidP="0097624C">
      <w:pPr>
        <w:pStyle w:val="PargrafodaLista"/>
        <w:numPr>
          <w:ilvl w:val="0"/>
          <w:numId w:val="35"/>
        </w:numPr>
      </w:pPr>
      <w:r>
        <w:t xml:space="preserve">Quais os </w:t>
      </w:r>
      <w:r w:rsidR="002F4358">
        <w:t>contexto</w:t>
      </w:r>
      <w:r>
        <w:t>s utilizados</w:t>
      </w:r>
      <w:r w:rsidR="002F4358">
        <w:t>?</w:t>
      </w:r>
    </w:p>
    <w:p w14:paraId="1D2A7A6E" w14:textId="27CFC879" w:rsidR="00EF1BFD" w:rsidRDefault="004D6C00" w:rsidP="00257F87">
      <w:pPr>
        <w:pStyle w:val="PargrafodaLista"/>
        <w:numPr>
          <w:ilvl w:val="1"/>
          <w:numId w:val="35"/>
        </w:numPr>
      </w:pPr>
      <w:r>
        <w:t>Foi analisado o comportamento?</w:t>
      </w:r>
      <w:r w:rsidR="00257F87">
        <w:t xml:space="preserve"> Q</w:t>
      </w:r>
      <w:r w:rsidR="00EF1BFD">
        <w:t>uais aspectos?</w:t>
      </w:r>
    </w:p>
    <w:p w14:paraId="0F42C33F" w14:textId="27A5752D" w:rsidR="00EF1BFD" w:rsidRDefault="005128F2" w:rsidP="00257F87">
      <w:pPr>
        <w:pStyle w:val="PargrafodaLista"/>
        <w:numPr>
          <w:ilvl w:val="1"/>
          <w:numId w:val="35"/>
        </w:numPr>
      </w:pPr>
      <w:r>
        <w:t xml:space="preserve">Foi analisado o </w:t>
      </w:r>
      <w:r w:rsidR="00EF1BFD">
        <w:t>ambiente</w:t>
      </w:r>
      <w:r>
        <w:t>?</w:t>
      </w:r>
      <w:r w:rsidR="00257F87">
        <w:t xml:space="preserve"> Q</w:t>
      </w:r>
      <w:r w:rsidR="00EF1BFD">
        <w:t>uais fatores?</w:t>
      </w:r>
    </w:p>
    <w:p w14:paraId="118CFC31" w14:textId="2066E2F1" w:rsidR="00530530" w:rsidRDefault="00530530" w:rsidP="00530530">
      <w:pPr>
        <w:pStyle w:val="PargrafodaLista"/>
        <w:numPr>
          <w:ilvl w:val="0"/>
          <w:numId w:val="35"/>
        </w:numPr>
      </w:pPr>
      <w:r>
        <w:t>Como é obtido o contexto?</w:t>
      </w:r>
    </w:p>
    <w:p w14:paraId="00D8101E" w14:textId="01FE5FE3" w:rsidR="003771F4" w:rsidRDefault="003771F4" w:rsidP="003771F4">
      <w:pPr>
        <w:pStyle w:val="PargrafodaLista"/>
        <w:numPr>
          <w:ilvl w:val="1"/>
          <w:numId w:val="35"/>
        </w:numPr>
      </w:pPr>
      <w:r>
        <w:t>O usuário pode auxiliar na definição do contexto?</w:t>
      </w:r>
    </w:p>
    <w:p w14:paraId="261CE855" w14:textId="67B75F83" w:rsidR="00530530" w:rsidRDefault="00DC3A27" w:rsidP="003771F4">
      <w:pPr>
        <w:pStyle w:val="PargrafodaLista"/>
        <w:numPr>
          <w:ilvl w:val="1"/>
          <w:numId w:val="35"/>
        </w:numPr>
      </w:pPr>
      <w:r>
        <w:t>É apresentado o contexto</w:t>
      </w:r>
      <w:r w:rsidR="00787AEE">
        <w:t xml:space="preserve"> atual</w:t>
      </w:r>
      <w:r>
        <w:t xml:space="preserve"> para o usuário?</w:t>
      </w:r>
    </w:p>
    <w:p w14:paraId="33B5C380" w14:textId="168558C1" w:rsidR="000A0DD2" w:rsidRDefault="000A0DD2" w:rsidP="000A0DD2">
      <w:pPr>
        <w:pStyle w:val="PargrafodaLista"/>
        <w:numPr>
          <w:ilvl w:val="0"/>
          <w:numId w:val="35"/>
        </w:numPr>
      </w:pPr>
      <w:r>
        <w:t>Como fo</w:t>
      </w:r>
      <w:r w:rsidR="005E6C22">
        <w:t xml:space="preserve">ram </w:t>
      </w:r>
      <w:r>
        <w:t>relacionado</w:t>
      </w:r>
      <w:r w:rsidR="005E6C22">
        <w:t>s</w:t>
      </w:r>
      <w:r>
        <w:t xml:space="preserve"> os contexto</w:t>
      </w:r>
      <w:r w:rsidR="00192101">
        <w:t>s</w:t>
      </w:r>
      <w:r>
        <w:t xml:space="preserve"> com as recomendações?</w:t>
      </w:r>
      <w:r w:rsidR="008E31B6">
        <w:t xml:space="preserve"> (REMOVIDO)</w:t>
      </w:r>
    </w:p>
    <w:p w14:paraId="60DA968A" w14:textId="4A4655AC" w:rsidR="007E0D5C" w:rsidRPr="005D0600" w:rsidRDefault="007E0D5C" w:rsidP="007E0D5C">
      <w:pPr>
        <w:pStyle w:val="PargrafodaLista"/>
        <w:numPr>
          <w:ilvl w:val="0"/>
          <w:numId w:val="35"/>
        </w:numPr>
      </w:pPr>
      <w:r>
        <w:lastRenderedPageBreak/>
        <w:t xml:space="preserve">Foi avaliado o nível de </w:t>
      </w:r>
      <w:r w:rsidR="004F4328">
        <w:t>satisfação</w:t>
      </w:r>
      <w:r>
        <w:t xml:space="preserve"> do usuário com a música recomendada?</w:t>
      </w:r>
    </w:p>
    <w:p w14:paraId="3089FFC2" w14:textId="0B7857A2" w:rsidR="002E16AD" w:rsidRDefault="002E16AD" w:rsidP="0097624C">
      <w:pPr>
        <w:pStyle w:val="PargrafodaLista"/>
        <w:numPr>
          <w:ilvl w:val="0"/>
          <w:numId w:val="35"/>
        </w:numPr>
      </w:pPr>
      <w:r>
        <w:t>A recomendação atingiu as expectativas do usuário?</w:t>
      </w:r>
    </w:p>
    <w:p w14:paraId="0BC660E5" w14:textId="137F9354" w:rsidR="002F37B9" w:rsidRDefault="002F37B9" w:rsidP="0097624C">
      <w:pPr>
        <w:pStyle w:val="PargrafodaLista"/>
        <w:numPr>
          <w:ilvl w:val="1"/>
          <w:numId w:val="35"/>
        </w:numPr>
      </w:pPr>
      <w:r>
        <w:t>Quais foram os critérios de qualidade utilizado</w:t>
      </w:r>
      <w:r w:rsidR="00947D5D">
        <w:t>s</w:t>
      </w:r>
      <w:r>
        <w:t>?</w:t>
      </w:r>
    </w:p>
    <w:p w14:paraId="2043AFCB" w14:textId="1173C476" w:rsidR="00101A83" w:rsidRDefault="00101A83" w:rsidP="0097624C">
      <w:pPr>
        <w:pStyle w:val="PargrafodaLista"/>
        <w:numPr>
          <w:ilvl w:val="1"/>
          <w:numId w:val="35"/>
        </w:numPr>
      </w:pPr>
      <w:r>
        <w:t>Quantidade de usuários utilizadas? (tamanho da base)</w:t>
      </w:r>
    </w:p>
    <w:p w14:paraId="0EA2F1BE" w14:textId="79B15FCA" w:rsidR="00FE1979" w:rsidRDefault="00ED094B" w:rsidP="0025512A">
      <w:pPr>
        <w:pStyle w:val="PargrafodaLista"/>
        <w:numPr>
          <w:ilvl w:val="1"/>
          <w:numId w:val="35"/>
        </w:numPr>
      </w:pPr>
      <w:r>
        <w:t>Quais</w:t>
      </w:r>
      <w:r w:rsidR="00FE1979">
        <w:t xml:space="preserve"> </w:t>
      </w:r>
      <w:r w:rsidR="004D7879">
        <w:t>foram as técnicas</w:t>
      </w:r>
      <w:r>
        <w:t xml:space="preserve"> de avaliação</w:t>
      </w:r>
      <w:r w:rsidR="004D7879">
        <w:t xml:space="preserve"> </w:t>
      </w:r>
      <w:r w:rsidR="003F4DAB">
        <w:t>usadas</w:t>
      </w:r>
      <w:r w:rsidR="00FE1979">
        <w:t>?</w:t>
      </w:r>
    </w:p>
    <w:p w14:paraId="51C507C6" w14:textId="59BAB20A" w:rsidR="00A71AED" w:rsidRDefault="00A71AED" w:rsidP="00A71AED">
      <w:pPr>
        <w:pStyle w:val="PargrafodaLista"/>
        <w:numPr>
          <w:ilvl w:val="0"/>
          <w:numId w:val="35"/>
        </w:numPr>
      </w:pPr>
      <w:r>
        <w:t>Tiveram outros resultados apresentados? Quais?</w:t>
      </w:r>
    </w:p>
    <w:p w14:paraId="2DC9835C" w14:textId="4CED7EAF" w:rsidR="00A6577E" w:rsidRPr="00390005" w:rsidRDefault="00851B82" w:rsidP="0080100E">
      <w:pPr>
        <w:pStyle w:val="Ttulo3"/>
        <w:rPr>
          <w:lang w:val="en-US"/>
        </w:rPr>
      </w:pPr>
      <w:bookmarkStart w:id="30" w:name="_Ref40822269"/>
      <w:bookmarkStart w:id="31" w:name="_Toc41243256"/>
      <w:r w:rsidRPr="00851B82">
        <w:rPr>
          <w:lang w:val="en-US"/>
        </w:rPr>
        <w:t>The New Challenges when Modeling Context through Diversity over</w:t>
      </w:r>
      <w:r>
        <w:rPr>
          <w:lang w:val="en-US"/>
        </w:rPr>
        <w:t xml:space="preserve"> </w:t>
      </w:r>
      <w:r w:rsidRPr="00851B82">
        <w:rPr>
          <w:lang w:val="en-US"/>
        </w:rPr>
        <w:t>Time in Recommender Systems</w:t>
      </w:r>
      <w:bookmarkEnd w:id="30"/>
      <w:bookmarkEnd w:id="31"/>
    </w:p>
    <w:p w14:paraId="3C53284C" w14:textId="6E7C7512" w:rsidR="0043113F" w:rsidRDefault="0080100E" w:rsidP="0080100E">
      <w:r w:rsidRPr="00851B82">
        <w:rPr>
          <w:lang w:val="en-US"/>
        </w:rPr>
        <w:tab/>
      </w:r>
      <w:r w:rsidR="00FC005E">
        <w:t>Visando melhorar as recomendações musicais,</w:t>
      </w:r>
      <w:r w:rsidR="00AD0675">
        <w:t xml:space="preserve"> </w:t>
      </w:r>
      <w:r w:rsidR="00FC005E">
        <w:t>é realizado um estudo sobre</w:t>
      </w:r>
      <w:r w:rsidR="00AD0675">
        <w:t xml:space="preserve"> o contexto em que o usuário está vivendo, </w:t>
      </w:r>
      <w:r w:rsidR="00C24151">
        <w:t xml:space="preserve">através de </w:t>
      </w:r>
      <w:r w:rsidR="00246436">
        <w:t>análises</w:t>
      </w:r>
      <w:r w:rsidR="00B6183F">
        <w:t xml:space="preserve"> </w:t>
      </w:r>
      <w:r w:rsidR="00C24151">
        <w:t>d</w:t>
      </w:r>
      <w:r w:rsidR="00B6183F">
        <w:t>a</w:t>
      </w:r>
      <w:r w:rsidR="00AD0675">
        <w:t xml:space="preserve"> evolução da diversidade através do tempo e </w:t>
      </w:r>
      <w:r w:rsidR="00EC1F8D">
        <w:t>d</w:t>
      </w:r>
      <w:r w:rsidR="00AD0675">
        <w:t>o caminho percorrido pelo usuário.</w:t>
      </w:r>
      <w:r w:rsidR="00BB5FC0">
        <w:t xml:space="preserve"> </w:t>
      </w:r>
      <w:r w:rsidR="00313722">
        <w:t>Semelhante a estudos</w:t>
      </w:r>
      <w:r w:rsidR="00BB5FC0">
        <w:t xml:space="preserve"> </w:t>
      </w:r>
      <w:r w:rsidR="00313722">
        <w:t xml:space="preserve">sobre </w:t>
      </w:r>
      <w:r w:rsidR="00BB5FC0">
        <w:t>e</w:t>
      </w:r>
      <w:r w:rsidR="004F16E0">
        <w:t>-</w:t>
      </w:r>
      <w:r w:rsidR="00BB5FC0">
        <w:t>commerce</w:t>
      </w:r>
      <w:r w:rsidR="00313722">
        <w:t xml:space="preserve"> apresentados</w:t>
      </w:r>
      <w:r w:rsidR="00BB5FC0">
        <w:t xml:space="preserve">, </w:t>
      </w:r>
      <w:r w:rsidR="00FB4B34">
        <w:t xml:space="preserve">onde </w:t>
      </w:r>
      <w:r w:rsidR="00BB5FC0">
        <w:t>o</w:t>
      </w:r>
      <w:r w:rsidR="00663483">
        <w:t xml:space="preserve"> nível de diversidade precisa ser alto no </w:t>
      </w:r>
      <w:r w:rsidR="00AD0675">
        <w:t>início</w:t>
      </w:r>
      <w:r w:rsidR="00663483">
        <w:t xml:space="preserve"> da seção de navegação e tende a diminuir gradualmente conforme a seção é encerrada.</w:t>
      </w:r>
    </w:p>
    <w:p w14:paraId="79ED6C10" w14:textId="456E994B" w:rsidR="0034606C" w:rsidRDefault="00A73F81" w:rsidP="0080100E">
      <w:pPr>
        <w:rPr>
          <w:noProof/>
        </w:rPr>
      </w:pPr>
      <w:r>
        <w:tab/>
        <w:t>Nesse trabalho foi desenvolvido um modelo chamado DANCE, para monitorar e explorar a evolução da diversidade ao longo do tempo.</w:t>
      </w:r>
      <w:r w:rsidR="00B16CAE">
        <w:t xml:space="preserve"> No modelo foi desenvolvido o</w:t>
      </w:r>
      <w:r w:rsidR="0097052D">
        <w:rPr>
          <w:noProof/>
        </w:rPr>
        <w:t xml:space="preserve"> conceito de contexto </w:t>
      </w:r>
      <w:r w:rsidR="00F3365D">
        <w:rPr>
          <w:noProof/>
        </w:rPr>
        <w:t>implicito</w:t>
      </w:r>
      <w:r w:rsidR="00B16CAE">
        <w:rPr>
          <w:noProof/>
        </w:rPr>
        <w:t>, o qual</w:t>
      </w:r>
      <w:r w:rsidR="0097052D">
        <w:rPr>
          <w:noProof/>
        </w:rPr>
        <w:t xml:space="preserve"> </w:t>
      </w:r>
      <w:r w:rsidR="00B16CAE">
        <w:rPr>
          <w:noProof/>
        </w:rPr>
        <w:t>ficou</w:t>
      </w:r>
      <w:r w:rsidR="0097052D">
        <w:rPr>
          <w:noProof/>
        </w:rPr>
        <w:t xml:space="preserve"> definido como caracteristicas comuns compartilhadas aos items consultados durante uma</w:t>
      </w:r>
      <w:r w:rsidR="003A6D15">
        <w:rPr>
          <w:noProof/>
        </w:rPr>
        <w:t xml:space="preserve"> certa</w:t>
      </w:r>
      <w:r w:rsidR="0097052D">
        <w:rPr>
          <w:noProof/>
        </w:rPr>
        <w:t xml:space="preserve"> faxa de tempo</w:t>
      </w:r>
      <w:r w:rsidR="0095228D">
        <w:rPr>
          <w:noProof/>
        </w:rPr>
        <w:t>.</w:t>
      </w:r>
      <w:r w:rsidR="00915CC6">
        <w:rPr>
          <w:noProof/>
        </w:rPr>
        <w:t xml:space="preserve"> Foi definido tambem como </w:t>
      </w:r>
      <w:r w:rsidR="00C172FF">
        <w:rPr>
          <w:noProof/>
        </w:rPr>
        <w:t>a oposição</w:t>
      </w:r>
      <w:r w:rsidR="00915CC6">
        <w:rPr>
          <w:noProof/>
        </w:rPr>
        <w:t xml:space="preserve"> do contexto explicito</w:t>
      </w:r>
      <w:r w:rsidR="00C172FF">
        <w:rPr>
          <w:noProof/>
        </w:rPr>
        <w:t xml:space="preserve">, o qual é definido como </w:t>
      </w:r>
      <w:r w:rsidR="000C4C09">
        <w:rPr>
          <w:noProof/>
        </w:rPr>
        <w:t>uma situação dentre os fatores conhecidos.</w:t>
      </w:r>
      <w:r w:rsidR="00483F8C">
        <w:rPr>
          <w:noProof/>
        </w:rPr>
        <w:t xml:space="preserve"> O contexto implicito, se refere a uma sequencia de itens, enquanto o explicito, inclue informações adicionais do usuario.</w:t>
      </w:r>
    </w:p>
    <w:p w14:paraId="0574AB37" w14:textId="77777777" w:rsidR="006C1A46" w:rsidRDefault="00500E06" w:rsidP="00D735AB">
      <w:pPr>
        <w:pStyle w:val="Ttulo4"/>
      </w:pPr>
      <w:r>
        <w:t>Qual o problema que ele resolveu?</w:t>
      </w:r>
    </w:p>
    <w:p w14:paraId="2016F064" w14:textId="1A5C85F1" w:rsidR="009933CD" w:rsidRDefault="006C1A46" w:rsidP="006C1A46">
      <w:r>
        <w:tab/>
      </w:r>
      <w:r w:rsidR="00F12A39">
        <w:t xml:space="preserve">Nesse trabalho é apresentado um modelo que busca melhorar as recomendações musicais através do contexto que o usuário </w:t>
      </w:r>
      <w:r w:rsidR="00BC6207">
        <w:t>está</w:t>
      </w:r>
      <w:r w:rsidR="00F12A39">
        <w:t xml:space="preserve"> vivendo.</w:t>
      </w:r>
      <w:r w:rsidR="009933CD">
        <w:t xml:space="preserve"> É apresentado uma preocupação em trazer as melhores recomendações baseadas </w:t>
      </w:r>
      <w:r w:rsidR="00E85C52">
        <w:t>nas particularidades</w:t>
      </w:r>
      <w:r w:rsidR="009933CD">
        <w:t xml:space="preserve"> de cada usuário.</w:t>
      </w:r>
    </w:p>
    <w:p w14:paraId="08D036D2" w14:textId="77777777" w:rsidR="00500E06" w:rsidRDefault="00500E06" w:rsidP="00D735AB">
      <w:pPr>
        <w:pStyle w:val="Ttulo4"/>
      </w:pPr>
      <w:r>
        <w:t>Quais técnicas foram usadas?</w:t>
      </w:r>
    </w:p>
    <w:p w14:paraId="450AD066" w14:textId="2F904E8B" w:rsidR="006F3A5A" w:rsidRDefault="00420799" w:rsidP="006F3A5A">
      <w:r>
        <w:tab/>
      </w:r>
      <w:r w:rsidR="006F3A5A">
        <w:t>Esse trabalho apresenta superficialmente as técnicas utilizadas para realizar as recomendações.</w:t>
      </w:r>
    </w:p>
    <w:p w14:paraId="0FA8192C" w14:textId="2E7E7993" w:rsidR="00500E06" w:rsidRDefault="00500E06" w:rsidP="00D735AB">
      <w:pPr>
        <w:pStyle w:val="Ttulo4"/>
      </w:pPr>
      <w:r>
        <w:t>Qual a base de treinamento e teste?</w:t>
      </w:r>
    </w:p>
    <w:p w14:paraId="3BF57169" w14:textId="12C8BEB5" w:rsidR="00BD24BF" w:rsidRDefault="00C527D0" w:rsidP="00BD24BF">
      <w:r>
        <w:lastRenderedPageBreak/>
        <w:tab/>
      </w:r>
      <w:r w:rsidR="00BD24BF">
        <w:t>Não foi realizado nenhuma aplicação para obter a base de treinamento desse trabalho. Foi utilizado uma base pronta que continha</w:t>
      </w:r>
      <w:r w:rsidR="00A10DA2">
        <w:t xml:space="preserve"> mais de 200.000 representações dos acessos de usuário</w:t>
      </w:r>
      <w:r w:rsidR="007F490C">
        <w:t>s</w:t>
      </w:r>
      <w:r w:rsidR="00A10DA2">
        <w:t xml:space="preserve"> em</w:t>
      </w:r>
      <w:r w:rsidR="007F490C">
        <w:t xml:space="preserve"> um</w:t>
      </w:r>
      <w:r w:rsidR="00A10DA2">
        <w:t xml:space="preserve"> sistema.</w:t>
      </w:r>
      <w:r w:rsidR="007F490C">
        <w:t xml:space="preserve"> </w:t>
      </w:r>
      <w:r w:rsidR="00996911">
        <w:t>Essa base foi</w:t>
      </w:r>
      <w:r w:rsidR="00EE37DA">
        <w:t xml:space="preserve"> utilizad</w:t>
      </w:r>
      <w:r w:rsidR="00996911">
        <w:t>a</w:t>
      </w:r>
      <w:r w:rsidR="00EE37DA">
        <w:t xml:space="preserve"> para validar a habilidade do modelo apresentado de obter o contexto implícito</w:t>
      </w:r>
      <w:r w:rsidR="00F62238">
        <w:t xml:space="preserve"> através dos dados de acesso</w:t>
      </w:r>
      <w:r w:rsidR="00EE37DA">
        <w:t>.</w:t>
      </w:r>
    </w:p>
    <w:p w14:paraId="59E469D9" w14:textId="7A087826" w:rsidR="00500E06" w:rsidRDefault="00500E06" w:rsidP="00D735AB">
      <w:pPr>
        <w:pStyle w:val="Ttulo4"/>
      </w:pPr>
      <w:r>
        <w:t>Quais os contextos utilizados?</w:t>
      </w:r>
    </w:p>
    <w:p w14:paraId="4F754F26" w14:textId="77777777" w:rsidR="003154C6" w:rsidRDefault="00F042C6" w:rsidP="0088087B">
      <w:r>
        <w:tab/>
      </w:r>
      <w:r w:rsidR="0088087B">
        <w:t>A principal métrica utilizada nesse trabalho foi a diversidade.</w:t>
      </w:r>
      <w:r>
        <w:t xml:space="preserve"> A qual pode ser obtida através de diversos tipos de dados</w:t>
      </w:r>
      <w:r w:rsidR="000F2CA3">
        <w:t xml:space="preserve"> (numéricos, binários, texto, intervalos, ...)</w:t>
      </w:r>
      <w:r w:rsidR="00FE2667">
        <w:t>, desde que seja possível calcular a semelhança entre dois dados desse mesmo tipo.</w:t>
      </w:r>
      <w:r w:rsidR="003154C6">
        <w:t xml:space="preserve"> </w:t>
      </w:r>
      <w:r w:rsidR="00A42809">
        <w:t xml:space="preserve">Através da diversidade, </w:t>
      </w:r>
      <w:r w:rsidR="00F455D4">
        <w:t xml:space="preserve">é obtido o contexto implícito </w:t>
      </w:r>
      <w:r w:rsidR="006972EE">
        <w:t xml:space="preserve">do </w:t>
      </w:r>
      <w:r w:rsidR="005933D7">
        <w:t>usuário</w:t>
      </w:r>
      <w:r w:rsidR="00F455D4">
        <w:t>.</w:t>
      </w:r>
      <w:r w:rsidR="00D31F75">
        <w:t xml:space="preserve"> </w:t>
      </w:r>
    </w:p>
    <w:p w14:paraId="4A0D2FA7" w14:textId="7441D750" w:rsidR="00A42809" w:rsidRDefault="003154C6" w:rsidP="0088087B">
      <w:r>
        <w:tab/>
      </w:r>
      <w:r w:rsidR="00F536C5">
        <w:t>O modelo é capaz de detectar as mudanças de contexto</w:t>
      </w:r>
      <w:r w:rsidR="00381EE6">
        <w:t xml:space="preserve"> </w:t>
      </w:r>
      <w:r w:rsidR="004D623B">
        <w:t>comportamental</w:t>
      </w:r>
      <w:r w:rsidR="00F536C5">
        <w:t xml:space="preserve"> a partir </w:t>
      </w:r>
      <w:r w:rsidR="00D31F75">
        <w:t xml:space="preserve">das consultas do </w:t>
      </w:r>
      <w:r>
        <w:t>usuário</w:t>
      </w:r>
      <w:r w:rsidR="00F536C5">
        <w:t>, e cada subsequência de itens consultados entre duas mudanças de contexto correspondem ao contexto implícito.</w:t>
      </w:r>
      <w:r w:rsidR="00893D00">
        <w:t xml:space="preserve"> E com a obtenção do contexto é realizado a recomendação ao </w:t>
      </w:r>
      <w:r w:rsidR="008B7AED">
        <w:t>usuário</w:t>
      </w:r>
      <w:r w:rsidR="00893D00">
        <w:t>.</w:t>
      </w:r>
    </w:p>
    <w:p w14:paraId="1CEE0A2E" w14:textId="54785B8B" w:rsidR="00EC1AD1" w:rsidRDefault="003D50AF" w:rsidP="0088087B">
      <w:r>
        <w:tab/>
      </w:r>
      <w:r w:rsidR="00B619E5">
        <w:t>No</w:t>
      </w:r>
      <w:r w:rsidR="004019D4">
        <w:t xml:space="preserve"> </w:t>
      </w:r>
      <w:r w:rsidR="00B619E5">
        <w:t xml:space="preserve">modelo do </w:t>
      </w:r>
      <w:r w:rsidR="004019D4">
        <w:t>trabalho</w:t>
      </w:r>
      <w:r w:rsidR="00B619E5">
        <w:t>,</w:t>
      </w:r>
      <w:r w:rsidR="004019D4">
        <w:t xml:space="preserve"> não</w:t>
      </w:r>
      <w:r w:rsidR="00B619E5">
        <w:t xml:space="preserve"> apresentado </w:t>
      </w:r>
      <w:r w:rsidR="005F599E">
        <w:t>o uso do</w:t>
      </w:r>
      <w:r w:rsidR="004019D4">
        <w:t xml:space="preserve"> contexto</w:t>
      </w:r>
      <w:r w:rsidR="00343FE4">
        <w:t xml:space="preserve"> de</w:t>
      </w:r>
      <w:r w:rsidR="004019D4">
        <w:t xml:space="preserve"> ambient</w:t>
      </w:r>
      <w:r w:rsidR="00343FE4">
        <w:t xml:space="preserve">e, é utilizado somente o </w:t>
      </w:r>
      <w:proofErr w:type="spellStart"/>
      <w:r w:rsidR="00343FE4" w:rsidRPr="00851C62">
        <w:rPr>
          <w:i/>
          <w:iCs w:val="0"/>
        </w:rPr>
        <w:t>ip</w:t>
      </w:r>
      <w:proofErr w:type="spellEnd"/>
      <w:r w:rsidR="00343FE4">
        <w:t xml:space="preserve"> do usuário, mas não </w:t>
      </w:r>
      <w:r w:rsidR="00A13CDC">
        <w:t>está</w:t>
      </w:r>
      <w:r w:rsidR="00343FE4">
        <w:t xml:space="preserve"> claro se é utilizado</w:t>
      </w:r>
      <w:r w:rsidR="00360AD6">
        <w:t xml:space="preserve"> como uma representação da posição geográfica onde o usuário se encontra</w:t>
      </w:r>
      <w:r w:rsidR="00343FE4">
        <w:t>.</w:t>
      </w:r>
    </w:p>
    <w:p w14:paraId="6442508E" w14:textId="7FBA3C17" w:rsidR="00EB54BE" w:rsidRPr="0088087B" w:rsidRDefault="00EB54BE" w:rsidP="0088087B">
      <w:r>
        <w:tab/>
        <w:t xml:space="preserve">Como nesse trabalho o contexto é obtido através da diversidade encontrada na diferença de certos atributos, é utilizados atributos que não possuem relação direta com contexto, mas sim com a </w:t>
      </w:r>
      <w:r w:rsidR="004F592F">
        <w:t>música</w:t>
      </w:r>
      <w:r>
        <w:t xml:space="preserve">. </w:t>
      </w:r>
      <w:r w:rsidR="007E487B">
        <w:t>Para obtenção da diversidade é utilizado</w:t>
      </w:r>
      <w:r>
        <w:t xml:space="preserve">: 7 atributos relacionados ao artista da música. </w:t>
      </w:r>
      <w:r w:rsidR="007407A2">
        <w:t>6 atributos relacionados a música.</w:t>
      </w:r>
    </w:p>
    <w:p w14:paraId="49EFF677" w14:textId="17453DDB" w:rsidR="00500E06" w:rsidRDefault="00500E06" w:rsidP="00B313DC">
      <w:pPr>
        <w:pStyle w:val="Ttulo4"/>
      </w:pPr>
      <w:bookmarkStart w:id="32" w:name="_Ref41237577"/>
      <w:r>
        <w:t>Como é obtido o contexto?</w:t>
      </w:r>
      <w:bookmarkEnd w:id="32"/>
    </w:p>
    <w:p w14:paraId="3B21F526" w14:textId="5D9D7302" w:rsidR="002D0E01" w:rsidRDefault="00CD6D0B" w:rsidP="00CD6D0B">
      <w:r>
        <w:tab/>
        <w:t xml:space="preserve">Nesse trabalho é realizado a obtenção </w:t>
      </w:r>
      <w:r w:rsidR="003C6629">
        <w:t>do contexto de duas maneiras</w:t>
      </w:r>
      <w:r>
        <w:t xml:space="preserve">: De </w:t>
      </w:r>
      <w:r w:rsidR="001F5A21">
        <w:t>maneira implícita</w:t>
      </w:r>
      <w:r>
        <w:t xml:space="preserve"> e explicita.</w:t>
      </w:r>
      <w:r w:rsidR="000118EE">
        <w:t xml:space="preserve"> </w:t>
      </w:r>
      <w:r w:rsidR="00553FFB">
        <w:t>O modelo foi desenvolvido especificamente para obtenção do contexto implícito do usuário.</w:t>
      </w:r>
      <w:r w:rsidR="00D062FB">
        <w:t xml:space="preserve"> É definido uma noção através das características comuns dos itens consultados durante um cert</w:t>
      </w:r>
      <w:r w:rsidR="00553726">
        <w:t>o</w:t>
      </w:r>
      <w:r w:rsidR="00D062FB">
        <w:t xml:space="preserve"> </w:t>
      </w:r>
      <w:r w:rsidR="00553726">
        <w:t>espaço de tempo</w:t>
      </w:r>
      <w:r w:rsidR="00D062FB">
        <w:t>.</w:t>
      </w:r>
      <w:r w:rsidR="000700DE">
        <w:t xml:space="preserve"> </w:t>
      </w:r>
      <w:r w:rsidR="00131701">
        <w:t>O contexto explicito foi</w:t>
      </w:r>
      <w:r w:rsidR="00B27ABA">
        <w:t xml:space="preserve"> obtido diretamente do </w:t>
      </w:r>
      <w:r w:rsidR="0013729B">
        <w:t>usuário</w:t>
      </w:r>
      <w:r w:rsidR="00B27ABA">
        <w:t xml:space="preserve"> através de perguntas, e foi </w:t>
      </w:r>
      <w:r w:rsidR="00131701">
        <w:t>utilizado como validação do contexto implícito obtido através do modelo.</w:t>
      </w:r>
    </w:p>
    <w:p w14:paraId="365D2711" w14:textId="6DD71C0F" w:rsidR="001F5A21" w:rsidRDefault="002D0E01" w:rsidP="00CD6D0B">
      <w:r>
        <w:tab/>
        <w:t>O</w:t>
      </w:r>
      <w:r w:rsidR="000118EE">
        <w:t xml:space="preserve"> </w:t>
      </w:r>
      <w:r>
        <w:t>uso</w:t>
      </w:r>
      <w:r w:rsidR="000118EE">
        <w:t xml:space="preserve"> do contexto implícito foi </w:t>
      </w:r>
      <w:r w:rsidR="00887424">
        <w:t>dividido</w:t>
      </w:r>
      <w:r w:rsidR="000118EE">
        <w:t xml:space="preserve"> em 3 etapas</w:t>
      </w:r>
      <w:r>
        <w:t>: detectar o contexto o mais rápido possível, utilizar o histórico para detectar contextos semelhantes. Exploração de contextos semelhantes.</w:t>
      </w:r>
    </w:p>
    <w:p w14:paraId="705C4CA1" w14:textId="4E3B97A4" w:rsidR="005D20DD" w:rsidRPr="00CD6D0B" w:rsidRDefault="005D20DD" w:rsidP="00CD6D0B">
      <w:r>
        <w:tab/>
      </w:r>
      <w:r w:rsidR="000A06F5">
        <w:t xml:space="preserve">A validação da acuracidade do modelo, a comparação dos contextos foi classificada em </w:t>
      </w:r>
      <w:r>
        <w:t xml:space="preserve">4 </w:t>
      </w:r>
      <w:r w:rsidR="00B27ABA">
        <w:t>possibilidades</w:t>
      </w:r>
      <w:r w:rsidR="000A06F5">
        <w:t xml:space="preserve">: O contexto implícito e explicito são os mesmos. Os contextos são </w:t>
      </w:r>
      <w:r w:rsidR="000A06F5">
        <w:lastRenderedPageBreak/>
        <w:t>parcialmente os mesmos. Os contextos são diferentes, mas o usuário concorda com o contexto obtido de forma implícita.</w:t>
      </w:r>
      <w:r w:rsidR="00056B33">
        <w:t xml:space="preserve"> E por último, é quando os contextos são diferentes e o usuário não entende o contexto obtido. </w:t>
      </w:r>
    </w:p>
    <w:p w14:paraId="2FAA5D31" w14:textId="10F6C20E" w:rsidR="00500E06" w:rsidRDefault="00500E06" w:rsidP="00B313DC">
      <w:pPr>
        <w:pStyle w:val="Ttulo4"/>
      </w:pPr>
      <w:r>
        <w:t>Foi avaliado o nível de satisfação do usuário com a música recomendada?</w:t>
      </w:r>
    </w:p>
    <w:p w14:paraId="657F44E9" w14:textId="1BF008D6" w:rsidR="00D46084" w:rsidRPr="00D46084" w:rsidRDefault="00D46084" w:rsidP="00D46084">
      <w:r>
        <w:tab/>
      </w:r>
      <w:r w:rsidR="00C44F0E">
        <w:t>Não foi apresentado nenhum</w:t>
      </w:r>
      <w:r w:rsidR="0092224F">
        <w:t xml:space="preserve">a </w:t>
      </w:r>
      <w:r w:rsidR="00C44F0E">
        <w:t>avaliação desse tipo.</w:t>
      </w:r>
    </w:p>
    <w:p w14:paraId="35C5FC10" w14:textId="77777777" w:rsidR="00500E06" w:rsidRDefault="00500E06" w:rsidP="00B313DC">
      <w:pPr>
        <w:pStyle w:val="Ttulo4"/>
      </w:pPr>
      <w:r>
        <w:t>A recomendação atingiu as expectativas do usuário?</w:t>
      </w:r>
    </w:p>
    <w:p w14:paraId="4B05D50A" w14:textId="640A672D" w:rsidR="00222E9F" w:rsidRDefault="00222E9F" w:rsidP="00007E27">
      <w:r>
        <w:tab/>
      </w:r>
      <w:r w:rsidR="00007E27">
        <w:t>Essa métrica foi validada através d</w:t>
      </w:r>
      <w:r>
        <w:t xml:space="preserve">a obtenção do contexto explicito </w:t>
      </w:r>
      <w:r w:rsidR="000A15E3">
        <w:t>citado</w:t>
      </w:r>
      <w:r>
        <w:t xml:space="preserve"> em </w:t>
      </w:r>
      <w:r>
        <w:fldChar w:fldCharType="begin"/>
      </w:r>
      <w:r>
        <w:instrText xml:space="preserve"> REF _Ref41237577 \r \h </w:instrText>
      </w:r>
      <w:r>
        <w:fldChar w:fldCharType="separate"/>
      </w:r>
      <w:r>
        <w:t>3.3.1.5</w:t>
      </w:r>
      <w:r>
        <w:fldChar w:fldCharType="end"/>
      </w:r>
      <w:r w:rsidR="000A15E3">
        <w:t>, onde é apresentado as 4 percepções dos usuários em relação ao contexto implícito obtido.</w:t>
      </w:r>
      <w:r w:rsidR="001D5A80">
        <w:t xml:space="preserve"> </w:t>
      </w:r>
      <w:proofErr w:type="spellStart"/>
      <w:r w:rsidR="001D5A80">
        <w:t>Porem</w:t>
      </w:r>
      <w:proofErr w:type="spellEnd"/>
      <w:r w:rsidR="001D5A80">
        <w:t xml:space="preserve"> não é apresentado nenhum resultado dessa avaliação.</w:t>
      </w:r>
    </w:p>
    <w:p w14:paraId="60AAEB7F" w14:textId="5E055074" w:rsidR="00263DDD" w:rsidRDefault="00E9095F" w:rsidP="00263DDD">
      <w:pPr>
        <w:pStyle w:val="Ttulo3"/>
        <w:rPr>
          <w:lang w:val="en-US"/>
        </w:rPr>
      </w:pPr>
      <w:bookmarkStart w:id="33" w:name="_Ref40822303"/>
      <w:bookmarkStart w:id="34" w:name="_Toc41243257"/>
      <w:r w:rsidRPr="00E9095F">
        <w:rPr>
          <w:lang w:val="en-US"/>
        </w:rPr>
        <w:t>Prediction of music pairwise preferences from facial expressions</w:t>
      </w:r>
      <w:bookmarkEnd w:id="33"/>
      <w:bookmarkEnd w:id="34"/>
    </w:p>
    <w:p w14:paraId="0CEC5AF8" w14:textId="123F82CD" w:rsidR="006D2ECB" w:rsidRPr="009634F0" w:rsidRDefault="006D2ECB" w:rsidP="006D2ECB">
      <w:r w:rsidRPr="000A3B00">
        <w:rPr>
          <w:lang w:val="en-US"/>
        </w:rPr>
        <w:tab/>
      </w:r>
      <w:r w:rsidRPr="009634F0">
        <w:t>Texto</w:t>
      </w:r>
    </w:p>
    <w:p w14:paraId="19930670" w14:textId="0CD8D6A9" w:rsidR="00413F67" w:rsidRDefault="00413F67" w:rsidP="00413F67">
      <w:pPr>
        <w:pStyle w:val="Ttulo4"/>
      </w:pPr>
      <w:bookmarkStart w:id="35" w:name="_Ref40822310"/>
      <w:r>
        <w:t>Qual o problema que ele resolveu?</w:t>
      </w:r>
    </w:p>
    <w:p w14:paraId="75AFC6F7" w14:textId="23D525C0" w:rsidR="0084499B" w:rsidRPr="0084499B" w:rsidRDefault="0084499B" w:rsidP="0084499B">
      <w:r>
        <w:tab/>
      </w:r>
      <w:r w:rsidR="00B12459">
        <w:t xml:space="preserve">Nesse trabalho, é apresentado uma abordagem para predizer a </w:t>
      </w:r>
      <w:r w:rsidR="003C1616">
        <w:t>preferência</w:t>
      </w:r>
      <w:r w:rsidR="00B12459">
        <w:t xml:space="preserve"> musical</w:t>
      </w:r>
      <w:r w:rsidR="003C1616">
        <w:t xml:space="preserve"> </w:t>
      </w:r>
      <w:r w:rsidR="00B12459">
        <w:t>do usuário a partir das expressões faciais</w:t>
      </w:r>
      <w:r w:rsidR="008A51F8">
        <w:t xml:space="preserve">. Ela busca responder a seguinte questão: É possível inferir (implicitamente) em pares as preferencias musicais de um usuário a partir de suas expressões faciais demonstradas enquanto escuta suas </w:t>
      </w:r>
      <w:r w:rsidR="00A10EB3">
        <w:t>músicas</w:t>
      </w:r>
      <w:r w:rsidR="008A51F8">
        <w:t>?</w:t>
      </w:r>
    </w:p>
    <w:p w14:paraId="7FD7C017" w14:textId="56D943D9" w:rsidR="0092303F" w:rsidRPr="0092303F" w:rsidRDefault="00413F67" w:rsidP="00A36DB8">
      <w:pPr>
        <w:pStyle w:val="Ttulo4"/>
      </w:pPr>
      <w:r>
        <w:t>Quais técnicas foram usadas?</w:t>
      </w:r>
    </w:p>
    <w:p w14:paraId="2CC70BB5" w14:textId="0639B165" w:rsidR="009952AB" w:rsidRDefault="009952AB" w:rsidP="00A36DB8">
      <w:r>
        <w:tab/>
        <w:t xml:space="preserve">A principal técnica utilizada para predição das </w:t>
      </w:r>
      <w:r w:rsidR="00E95675">
        <w:t>músicas</w:t>
      </w:r>
      <w:r>
        <w:t xml:space="preserve"> foi gerando um score a partir da comparação par a par em cima das</w:t>
      </w:r>
      <w:r w:rsidR="00E95675">
        <w:t xml:space="preserve"> escolhas do usuário nas </w:t>
      </w:r>
      <w:r w:rsidR="00D17DE2">
        <w:t xml:space="preserve">opções de </w:t>
      </w:r>
      <w:r w:rsidR="0069553D">
        <w:t>músicas</w:t>
      </w:r>
      <w:r w:rsidR="00E95675">
        <w:t xml:space="preserve"> apresentadas</w:t>
      </w:r>
      <w:r>
        <w:t>.</w:t>
      </w:r>
      <w:r w:rsidR="008B148C">
        <w:t xml:space="preserve"> Essa comparação foi realizada como um problema de regressão, onde eles predizem a pontuação numérica em pares.</w:t>
      </w:r>
      <w:r w:rsidR="002A0697">
        <w:t xml:space="preserve"> E classificando o problema</w:t>
      </w:r>
      <w:r w:rsidR="00B4354F">
        <w:t>, onde foi predito uma pontuação em pares como classe discreta alternativa</w:t>
      </w:r>
      <w:r w:rsidR="00D25F14">
        <w:t xml:space="preserve"> (esquerda é preferida, direita é preferida, igualmente preferidas)</w:t>
      </w:r>
      <w:r w:rsidR="00B4354F">
        <w:t xml:space="preserve">. </w:t>
      </w:r>
    </w:p>
    <w:p w14:paraId="6E572A95" w14:textId="6314E712" w:rsidR="007B03FF" w:rsidRDefault="007B03FF" w:rsidP="00A36DB8">
      <w:r>
        <w:tab/>
        <w:t>A recomendação gerada foi personalizada por usuário e não foi utilizado nenhum modelo colaborativo.</w:t>
      </w:r>
      <w:r w:rsidR="007F6D4A">
        <w:t xml:space="preserve"> </w:t>
      </w:r>
      <w:r w:rsidR="00AA255F">
        <w:t xml:space="preserve">Mas foi demonstrado o interesse no trabalho </w:t>
      </w:r>
      <w:r w:rsidR="00806E2F">
        <w:t>em adicionar ao</w:t>
      </w:r>
      <w:r w:rsidR="001F2A84">
        <w:t xml:space="preserve"> RecSys</w:t>
      </w:r>
      <w:r w:rsidR="00806E2F">
        <w:t xml:space="preserve"> o filtro do tipo </w:t>
      </w:r>
      <w:r w:rsidR="00CC7714">
        <w:t>colaborativo</w:t>
      </w:r>
      <w:r w:rsidR="00806E2F">
        <w:t>.</w:t>
      </w:r>
    </w:p>
    <w:p w14:paraId="668C230B" w14:textId="37E18A63" w:rsidR="00A170A0" w:rsidRDefault="00A170A0" w:rsidP="00A36DB8">
      <w:r>
        <w:tab/>
        <w:t>Para realizar a predição</w:t>
      </w:r>
      <w:r w:rsidR="00707ADA">
        <w:t xml:space="preserve"> da </w:t>
      </w:r>
      <w:r w:rsidR="005B53F2">
        <w:t xml:space="preserve">música desejada </w:t>
      </w:r>
      <w:r w:rsidR="00BD4D67">
        <w:t>dado a</w:t>
      </w:r>
      <w:r w:rsidR="005B53F2">
        <w:t xml:space="preserve"> expressão facial</w:t>
      </w:r>
      <w:r w:rsidR="004B10AD">
        <w:t xml:space="preserve">, foram </w:t>
      </w:r>
      <w:r w:rsidR="00352AFF">
        <w:t>experimentados diversos algoritmos, e no fim, foi utilizado</w:t>
      </w:r>
      <w:r w:rsidR="004B10AD">
        <w:t xml:space="preserve"> os algoritmos </w:t>
      </w:r>
      <w:r w:rsidR="004B10AD" w:rsidRPr="00971385">
        <w:rPr>
          <w:i/>
          <w:iCs w:val="0"/>
          <w:lang w:val="en-US"/>
        </w:rPr>
        <w:t>Random forest</w:t>
      </w:r>
      <w:r w:rsidR="004B10AD">
        <w:t xml:space="preserve"> e </w:t>
      </w:r>
      <w:r w:rsidR="004B10AD" w:rsidRPr="00971385">
        <w:rPr>
          <w:i/>
          <w:iCs w:val="0"/>
          <w:lang w:val="en-US"/>
        </w:rPr>
        <w:t>Gradient Boosting</w:t>
      </w:r>
      <w:r w:rsidR="004B10AD">
        <w:t xml:space="preserve"> por apresentarem os melhores resultados.</w:t>
      </w:r>
      <w:r w:rsidR="003975B9">
        <w:t xml:space="preserve"> Eles os escolheram</w:t>
      </w:r>
      <w:r w:rsidR="009255A0">
        <w:t>,</w:t>
      </w:r>
      <w:r w:rsidR="003975B9">
        <w:t xml:space="preserve"> </w:t>
      </w:r>
      <w:r w:rsidR="009255A0">
        <w:t xml:space="preserve">dado a </w:t>
      </w:r>
      <w:r w:rsidR="009255A0">
        <w:lastRenderedPageBreak/>
        <w:t>principal base de predição, que foi,</w:t>
      </w:r>
      <w:r w:rsidR="003975B9">
        <w:t xml:space="preserve"> o</w:t>
      </w:r>
      <w:r w:rsidR="009255A0">
        <w:t xml:space="preserve"> uso do</w:t>
      </w:r>
      <w:r w:rsidR="003975B9">
        <w:t xml:space="preserve"> tempo em que os usuários escutaram as </w:t>
      </w:r>
      <w:r w:rsidR="00BD3743">
        <w:t>músicas</w:t>
      </w:r>
      <w:r w:rsidR="003975B9">
        <w:t xml:space="preserve"> e a diferença da duração entre duas </w:t>
      </w:r>
      <w:r w:rsidR="00C4033A">
        <w:t>músicas</w:t>
      </w:r>
      <w:r w:rsidR="003975B9">
        <w:t xml:space="preserve"> em par.</w:t>
      </w:r>
    </w:p>
    <w:p w14:paraId="177C98F8" w14:textId="4AECF5AC" w:rsidR="009972B4" w:rsidRPr="00084447" w:rsidRDefault="009972B4" w:rsidP="00A36DB8">
      <w:r>
        <w:tab/>
      </w:r>
      <w:r w:rsidRPr="0092303F">
        <w:t>Foi realizado a comparação da precisão das preferências de predição do</w:t>
      </w:r>
      <w:r>
        <w:t>s</w:t>
      </w:r>
      <w:r w:rsidRPr="0092303F">
        <w:t xml:space="preserve"> modelo</w:t>
      </w:r>
      <w:r>
        <w:t>s bases</w:t>
      </w:r>
      <w:r w:rsidRPr="0092303F">
        <w:t xml:space="preserve"> utilizand</w:t>
      </w:r>
      <w:r>
        <w:t xml:space="preserve">o </w:t>
      </w:r>
      <w:r w:rsidRPr="00A2132C">
        <w:rPr>
          <w:i/>
          <w:iCs w:val="0"/>
          <w:lang w:val="en-US"/>
        </w:rPr>
        <w:t>Root Mean Squared Error</w:t>
      </w:r>
      <w:r w:rsidRPr="0092303F">
        <w:t xml:space="preserve"> (RMSE), </w:t>
      </w:r>
      <w:r>
        <w:t>preci</w:t>
      </w:r>
      <w:r>
        <w:t>s</w:t>
      </w:r>
      <w:r>
        <w:t>ão</w:t>
      </w:r>
      <w:r w:rsidRPr="0092303F">
        <w:t xml:space="preserve">, </w:t>
      </w:r>
      <w:r w:rsidRPr="00A2132C">
        <w:rPr>
          <w:i/>
          <w:iCs w:val="0"/>
        </w:rPr>
        <w:t>recall</w:t>
      </w:r>
      <w:r w:rsidRPr="0092303F">
        <w:t xml:space="preserve">, </w:t>
      </w:r>
      <w:r w:rsidRPr="00A2132C">
        <w:rPr>
          <w:i/>
          <w:iCs w:val="0"/>
          <w:lang w:val="en-US"/>
        </w:rPr>
        <w:t>F-measure</w:t>
      </w:r>
      <w:r w:rsidRPr="0092303F">
        <w:t xml:space="preserve"> </w:t>
      </w:r>
      <w:r>
        <w:t>e acuracidade.</w:t>
      </w:r>
    </w:p>
    <w:p w14:paraId="312F29C4" w14:textId="284CD0FA" w:rsidR="00413F67" w:rsidRDefault="00413F67" w:rsidP="00413F67">
      <w:pPr>
        <w:pStyle w:val="Ttulo4"/>
      </w:pPr>
      <w:r>
        <w:t>Qual a base de treinamento e teste?</w:t>
      </w:r>
    </w:p>
    <w:p w14:paraId="25F9CB4F" w14:textId="45765CBB" w:rsidR="00A36DB8" w:rsidRPr="00A36DB8" w:rsidRDefault="00A36DB8" w:rsidP="00A36DB8">
      <w:r>
        <w:tab/>
        <w:t>Texto</w:t>
      </w:r>
    </w:p>
    <w:p w14:paraId="79621B31" w14:textId="77777777" w:rsidR="00413F67" w:rsidRDefault="00413F67" w:rsidP="00413F67">
      <w:pPr>
        <w:pStyle w:val="PargrafodaLista"/>
        <w:numPr>
          <w:ilvl w:val="0"/>
          <w:numId w:val="35"/>
        </w:numPr>
      </w:pPr>
      <w:r>
        <w:t>Foi desenvolvida alguma aplicação para obter as bases?</w:t>
      </w:r>
    </w:p>
    <w:p w14:paraId="43BA2295" w14:textId="6F2826CE" w:rsidR="00413F67" w:rsidRDefault="00413F67" w:rsidP="00413F67">
      <w:pPr>
        <w:pStyle w:val="Ttulo4"/>
      </w:pPr>
      <w:r>
        <w:t>Quais os contextos utilizados?</w:t>
      </w:r>
    </w:p>
    <w:p w14:paraId="7265A4A5" w14:textId="487E1733" w:rsidR="00A36DB8" w:rsidRPr="00A36DB8" w:rsidRDefault="00A36DB8" w:rsidP="00A36DB8">
      <w:r>
        <w:tab/>
        <w:t>Texto</w:t>
      </w:r>
    </w:p>
    <w:p w14:paraId="56CD8AAA" w14:textId="77777777" w:rsidR="00413F67" w:rsidRDefault="00413F67" w:rsidP="00413F67">
      <w:pPr>
        <w:pStyle w:val="PargrafodaLista"/>
        <w:numPr>
          <w:ilvl w:val="0"/>
          <w:numId w:val="35"/>
        </w:numPr>
      </w:pPr>
      <w:r>
        <w:t>Foi analisado o comportamento? Quais aspectos?</w:t>
      </w:r>
    </w:p>
    <w:p w14:paraId="264D821D" w14:textId="77777777" w:rsidR="00413F67" w:rsidRDefault="00413F67" w:rsidP="00413F67">
      <w:pPr>
        <w:pStyle w:val="PargrafodaLista"/>
        <w:numPr>
          <w:ilvl w:val="0"/>
          <w:numId w:val="35"/>
        </w:numPr>
      </w:pPr>
      <w:r>
        <w:t>Foi analisado o ambiente? Quais fatores?</w:t>
      </w:r>
    </w:p>
    <w:p w14:paraId="06854AA9" w14:textId="1CAC8D62" w:rsidR="00413F67" w:rsidRDefault="00413F67" w:rsidP="00413F67">
      <w:pPr>
        <w:pStyle w:val="Ttulo4"/>
      </w:pPr>
      <w:r>
        <w:t>Como é obtido o contexto?</w:t>
      </w:r>
    </w:p>
    <w:p w14:paraId="22B8AD3D" w14:textId="2E9E6992" w:rsidR="00FD637E" w:rsidRPr="00FD637E" w:rsidRDefault="00FD637E" w:rsidP="00FD637E">
      <w:r>
        <w:tab/>
        <w:t>Texto</w:t>
      </w:r>
    </w:p>
    <w:p w14:paraId="428DEABE" w14:textId="77777777" w:rsidR="00413F67" w:rsidRDefault="00413F67" w:rsidP="00413F67">
      <w:pPr>
        <w:pStyle w:val="PargrafodaLista"/>
        <w:numPr>
          <w:ilvl w:val="0"/>
          <w:numId w:val="35"/>
        </w:numPr>
      </w:pPr>
      <w:r>
        <w:t>O usuário pode auxiliar na definição do contexto?</w:t>
      </w:r>
    </w:p>
    <w:p w14:paraId="59736173" w14:textId="77777777" w:rsidR="00413F67" w:rsidRDefault="00413F67" w:rsidP="00413F67">
      <w:pPr>
        <w:pStyle w:val="PargrafodaLista"/>
        <w:numPr>
          <w:ilvl w:val="0"/>
          <w:numId w:val="35"/>
        </w:numPr>
      </w:pPr>
      <w:r>
        <w:t>É apresentado o contexto atual para o usuário?</w:t>
      </w:r>
    </w:p>
    <w:p w14:paraId="3721D507" w14:textId="0819518F" w:rsidR="00413F67" w:rsidRDefault="00413F67" w:rsidP="00413F67">
      <w:pPr>
        <w:pStyle w:val="Ttulo4"/>
      </w:pPr>
      <w:r>
        <w:t>Foi avaliado o nível de satisfação do usuário com a música recomendada?</w:t>
      </w:r>
    </w:p>
    <w:p w14:paraId="4E5A8AD4" w14:textId="59DABFAB" w:rsidR="00413F67" w:rsidRPr="00413F67" w:rsidRDefault="00413F67" w:rsidP="00413F67">
      <w:r>
        <w:tab/>
        <w:t>Texto</w:t>
      </w:r>
    </w:p>
    <w:p w14:paraId="27F62DFC" w14:textId="37F7FB62" w:rsidR="00413F67" w:rsidRDefault="00413F67" w:rsidP="00413F67">
      <w:pPr>
        <w:pStyle w:val="Ttulo4"/>
      </w:pPr>
      <w:r>
        <w:t>A recomendação atingiu as expectativas do usuário?</w:t>
      </w:r>
    </w:p>
    <w:p w14:paraId="3F73A688" w14:textId="0FA0692F" w:rsidR="00413F67" w:rsidRPr="00413F67" w:rsidRDefault="00413F67" w:rsidP="00413F67">
      <w:r>
        <w:tab/>
        <w:t>Texto</w:t>
      </w:r>
    </w:p>
    <w:p w14:paraId="2A4ED81E" w14:textId="77777777" w:rsidR="00413F67" w:rsidRDefault="00413F67" w:rsidP="00413F67">
      <w:pPr>
        <w:pStyle w:val="PargrafodaLista"/>
        <w:numPr>
          <w:ilvl w:val="0"/>
          <w:numId w:val="35"/>
        </w:numPr>
      </w:pPr>
      <w:r>
        <w:t>Quais foram os critérios de qualidade utilizados?</w:t>
      </w:r>
    </w:p>
    <w:p w14:paraId="2DC5B9E3" w14:textId="77777777" w:rsidR="00413F67" w:rsidRDefault="00413F67" w:rsidP="00413F67">
      <w:pPr>
        <w:pStyle w:val="PargrafodaLista"/>
        <w:numPr>
          <w:ilvl w:val="0"/>
          <w:numId w:val="35"/>
        </w:numPr>
      </w:pPr>
      <w:r>
        <w:t>Quantidade de usuários utilizadas? (tamanho da base)</w:t>
      </w:r>
    </w:p>
    <w:p w14:paraId="1578FBC8" w14:textId="77777777" w:rsidR="00413F67" w:rsidRDefault="00413F67" w:rsidP="00413F67">
      <w:pPr>
        <w:pStyle w:val="PargrafodaLista"/>
        <w:numPr>
          <w:ilvl w:val="0"/>
          <w:numId w:val="35"/>
        </w:numPr>
      </w:pPr>
      <w:r>
        <w:t>Quais foram as técnicas de avaliação usadas?</w:t>
      </w:r>
    </w:p>
    <w:p w14:paraId="5D5FD19D" w14:textId="48D768C5" w:rsidR="00413F67" w:rsidRDefault="00413F67" w:rsidP="00413F67">
      <w:pPr>
        <w:pStyle w:val="Ttulo4"/>
      </w:pPr>
      <w:r>
        <w:t>Tiveram outros resultados apresentados? Quais?</w:t>
      </w:r>
    </w:p>
    <w:p w14:paraId="0ADB2A08" w14:textId="781CA6E1" w:rsidR="00354103" w:rsidRPr="00354103" w:rsidRDefault="00354103" w:rsidP="00354103">
      <w:r>
        <w:tab/>
        <w:t>Texto</w:t>
      </w:r>
    </w:p>
    <w:p w14:paraId="6478257F" w14:textId="7A73C5E9" w:rsidR="00D064C6" w:rsidRDefault="00D064C6" w:rsidP="00413F67">
      <w:pPr>
        <w:pStyle w:val="Ttulo3"/>
        <w:rPr>
          <w:lang w:val="en-US"/>
        </w:rPr>
      </w:pPr>
      <w:bookmarkStart w:id="36" w:name="_Toc41243258"/>
      <w:r w:rsidRPr="00D064C6">
        <w:rPr>
          <w:lang w:val="en-US"/>
        </w:rPr>
        <w:t>Towards Intent-Aware Contextual Music Recommendation: Initial Experiments</w:t>
      </w:r>
      <w:bookmarkEnd w:id="35"/>
      <w:bookmarkEnd w:id="36"/>
    </w:p>
    <w:p w14:paraId="467C6811" w14:textId="5B9483F0" w:rsidR="0077029A" w:rsidRPr="008C355D" w:rsidRDefault="0077029A" w:rsidP="0077029A">
      <w:r w:rsidRPr="000A3B00">
        <w:rPr>
          <w:lang w:val="en-US"/>
        </w:rPr>
        <w:tab/>
      </w:r>
      <w:r w:rsidRPr="008C355D">
        <w:t>Texto</w:t>
      </w:r>
    </w:p>
    <w:p w14:paraId="7D0FC1DF" w14:textId="77777777" w:rsidR="00B87B98" w:rsidRDefault="0063452F" w:rsidP="00B87B98">
      <w:pPr>
        <w:pStyle w:val="Ttulo4"/>
        <w:numPr>
          <w:ilvl w:val="3"/>
          <w:numId w:val="18"/>
        </w:numPr>
        <w:ind w:left="1713" w:hanging="862"/>
      </w:pPr>
      <w:r w:rsidRPr="000A3B00">
        <w:lastRenderedPageBreak/>
        <w:tab/>
      </w:r>
      <w:r w:rsidR="00B87B98">
        <w:t>Qual o problema que ele resolveu?</w:t>
      </w:r>
    </w:p>
    <w:p w14:paraId="608D79C0" w14:textId="77777777" w:rsidR="00B87B98" w:rsidRPr="0084499B" w:rsidRDefault="00B87B98" w:rsidP="00B87B98">
      <w:r>
        <w:tab/>
        <w:t>Texto</w:t>
      </w:r>
    </w:p>
    <w:p w14:paraId="2E84B0C3" w14:textId="77777777" w:rsidR="00B87B98" w:rsidRDefault="00B87B98" w:rsidP="00B87B98">
      <w:pPr>
        <w:pStyle w:val="PargrafodaLista"/>
        <w:numPr>
          <w:ilvl w:val="0"/>
          <w:numId w:val="35"/>
        </w:numPr>
      </w:pPr>
      <w:r>
        <w:t>Buscam obter uma recomendação personalizada pelo gosto do usuário?</w:t>
      </w:r>
    </w:p>
    <w:p w14:paraId="337E05E7" w14:textId="77777777" w:rsidR="00B87B98" w:rsidRDefault="00B87B98" w:rsidP="00B87B98">
      <w:pPr>
        <w:pStyle w:val="Ttulo4"/>
        <w:numPr>
          <w:ilvl w:val="3"/>
          <w:numId w:val="18"/>
        </w:numPr>
        <w:ind w:left="1713" w:hanging="862"/>
      </w:pPr>
      <w:r>
        <w:t>Quais técnicas foram usadas?</w:t>
      </w:r>
    </w:p>
    <w:p w14:paraId="04B53953" w14:textId="77777777" w:rsidR="00B87B98" w:rsidRPr="00A36DB8" w:rsidRDefault="00B87B98" w:rsidP="00B87B98">
      <w:r>
        <w:tab/>
        <w:t>Texto</w:t>
      </w:r>
    </w:p>
    <w:p w14:paraId="3764E6CA" w14:textId="77777777" w:rsidR="00B87B98" w:rsidRDefault="00B87B98" w:rsidP="00B87B98">
      <w:pPr>
        <w:pStyle w:val="PargrafodaLista"/>
        <w:numPr>
          <w:ilvl w:val="0"/>
          <w:numId w:val="35"/>
        </w:numPr>
      </w:pPr>
      <w:r>
        <w:t>Foi utilizada da recomendação colaborativa?</w:t>
      </w:r>
    </w:p>
    <w:p w14:paraId="34F6B1B8" w14:textId="77777777" w:rsidR="00B87B98" w:rsidRDefault="00B87B98" w:rsidP="00B87B98">
      <w:pPr>
        <w:pStyle w:val="PargrafodaLista"/>
        <w:numPr>
          <w:ilvl w:val="0"/>
          <w:numId w:val="35"/>
        </w:numPr>
      </w:pPr>
      <w:r>
        <w:t>Quais foram os algoritmos utilizados na recomendação?</w:t>
      </w:r>
    </w:p>
    <w:p w14:paraId="770CAD9E" w14:textId="77777777" w:rsidR="00B87B98" w:rsidRDefault="00B87B98" w:rsidP="00B87B98">
      <w:pPr>
        <w:pStyle w:val="Ttulo4"/>
        <w:numPr>
          <w:ilvl w:val="3"/>
          <w:numId w:val="18"/>
        </w:numPr>
        <w:ind w:left="1713" w:hanging="862"/>
      </w:pPr>
      <w:r>
        <w:t>Qual a base de treinamento e teste?</w:t>
      </w:r>
    </w:p>
    <w:p w14:paraId="3C6D7511" w14:textId="77777777" w:rsidR="00B87B98" w:rsidRPr="00A36DB8" w:rsidRDefault="00B87B98" w:rsidP="00B87B98">
      <w:r>
        <w:tab/>
        <w:t>Texto</w:t>
      </w:r>
    </w:p>
    <w:p w14:paraId="4E30F1F4" w14:textId="77777777" w:rsidR="00B87B98" w:rsidRDefault="00B87B98" w:rsidP="00B87B98">
      <w:pPr>
        <w:pStyle w:val="PargrafodaLista"/>
        <w:numPr>
          <w:ilvl w:val="0"/>
          <w:numId w:val="35"/>
        </w:numPr>
      </w:pPr>
      <w:r>
        <w:t>Foi desenvolvida alguma aplicação para obter as bases?</w:t>
      </w:r>
    </w:p>
    <w:p w14:paraId="46BF033E" w14:textId="77777777" w:rsidR="00B87B98" w:rsidRDefault="00B87B98" w:rsidP="00B87B98">
      <w:pPr>
        <w:pStyle w:val="Ttulo4"/>
        <w:numPr>
          <w:ilvl w:val="3"/>
          <w:numId w:val="18"/>
        </w:numPr>
        <w:ind w:left="1713" w:hanging="862"/>
      </w:pPr>
      <w:r>
        <w:t>Quais os contextos utilizados?</w:t>
      </w:r>
    </w:p>
    <w:p w14:paraId="28EC470E" w14:textId="77777777" w:rsidR="00B87B98" w:rsidRPr="00A36DB8" w:rsidRDefault="00B87B98" w:rsidP="00B87B98">
      <w:r>
        <w:tab/>
        <w:t>Texto</w:t>
      </w:r>
    </w:p>
    <w:p w14:paraId="0B6E9C49" w14:textId="77777777" w:rsidR="00B87B98" w:rsidRDefault="00B87B98" w:rsidP="00B87B98">
      <w:pPr>
        <w:pStyle w:val="PargrafodaLista"/>
        <w:numPr>
          <w:ilvl w:val="0"/>
          <w:numId w:val="35"/>
        </w:numPr>
      </w:pPr>
      <w:r>
        <w:t>Foi analisado o comportamento? Quais aspectos?</w:t>
      </w:r>
    </w:p>
    <w:p w14:paraId="2D6E58D7" w14:textId="77777777" w:rsidR="00B87B98" w:rsidRDefault="00B87B98" w:rsidP="00B87B98">
      <w:pPr>
        <w:pStyle w:val="PargrafodaLista"/>
        <w:numPr>
          <w:ilvl w:val="0"/>
          <w:numId w:val="35"/>
        </w:numPr>
      </w:pPr>
      <w:r>
        <w:t>Foi analisado o ambiente? Quais fatores?</w:t>
      </w:r>
    </w:p>
    <w:p w14:paraId="7D52EC0B" w14:textId="77777777" w:rsidR="00B87B98" w:rsidRDefault="00B87B98" w:rsidP="00B87B98">
      <w:pPr>
        <w:pStyle w:val="Ttulo4"/>
        <w:numPr>
          <w:ilvl w:val="3"/>
          <w:numId w:val="18"/>
        </w:numPr>
        <w:ind w:left="1713" w:hanging="862"/>
      </w:pPr>
      <w:r>
        <w:t>Como é obtido o contexto?</w:t>
      </w:r>
    </w:p>
    <w:p w14:paraId="71366E2F" w14:textId="77777777" w:rsidR="00B87B98" w:rsidRPr="00FD637E" w:rsidRDefault="00B87B98" w:rsidP="00B87B98">
      <w:r>
        <w:tab/>
        <w:t>Texto</w:t>
      </w:r>
    </w:p>
    <w:p w14:paraId="502DFB95" w14:textId="77777777" w:rsidR="00B87B98" w:rsidRDefault="00B87B98" w:rsidP="00B87B98">
      <w:pPr>
        <w:pStyle w:val="PargrafodaLista"/>
        <w:numPr>
          <w:ilvl w:val="0"/>
          <w:numId w:val="35"/>
        </w:numPr>
      </w:pPr>
      <w:r>
        <w:t>O usuário pode auxiliar na definição do contexto?</w:t>
      </w:r>
    </w:p>
    <w:p w14:paraId="0F195C5F" w14:textId="77777777" w:rsidR="00B87B98" w:rsidRDefault="00B87B98" w:rsidP="00B87B98">
      <w:pPr>
        <w:pStyle w:val="PargrafodaLista"/>
        <w:numPr>
          <w:ilvl w:val="0"/>
          <w:numId w:val="35"/>
        </w:numPr>
      </w:pPr>
      <w:r>
        <w:t>É apresentado o contexto atual para o usuário?</w:t>
      </w:r>
    </w:p>
    <w:p w14:paraId="5AF968CD" w14:textId="77777777" w:rsidR="00B87B98" w:rsidRDefault="00B87B98" w:rsidP="00B87B98">
      <w:pPr>
        <w:pStyle w:val="Ttulo4"/>
        <w:numPr>
          <w:ilvl w:val="3"/>
          <w:numId w:val="18"/>
        </w:numPr>
        <w:ind w:left="1713" w:hanging="862"/>
      </w:pPr>
      <w:r>
        <w:t>Foi avaliado o nível de satisfação do usuário com a música recomendada?</w:t>
      </w:r>
    </w:p>
    <w:p w14:paraId="2D365478" w14:textId="77777777" w:rsidR="00B87B98" w:rsidRPr="00413F67" w:rsidRDefault="00B87B98" w:rsidP="00B87B98">
      <w:r>
        <w:tab/>
        <w:t>Texto</w:t>
      </w:r>
    </w:p>
    <w:p w14:paraId="18534AD3" w14:textId="77777777" w:rsidR="00B87B98" w:rsidRDefault="00B87B98" w:rsidP="00B87B98">
      <w:pPr>
        <w:pStyle w:val="Ttulo4"/>
        <w:numPr>
          <w:ilvl w:val="3"/>
          <w:numId w:val="18"/>
        </w:numPr>
        <w:ind w:left="1713" w:hanging="862"/>
      </w:pPr>
      <w:r>
        <w:t>A recomendação atingiu as expectativas do usuário?</w:t>
      </w:r>
    </w:p>
    <w:p w14:paraId="4E6A4237" w14:textId="77777777" w:rsidR="00B87B98" w:rsidRPr="00413F67" w:rsidRDefault="00B87B98" w:rsidP="00B87B98">
      <w:r>
        <w:tab/>
        <w:t>Texto</w:t>
      </w:r>
    </w:p>
    <w:p w14:paraId="5D7B0F58" w14:textId="77777777" w:rsidR="00B87B98" w:rsidRDefault="00B87B98" w:rsidP="00B87B98">
      <w:pPr>
        <w:pStyle w:val="PargrafodaLista"/>
        <w:numPr>
          <w:ilvl w:val="0"/>
          <w:numId w:val="35"/>
        </w:numPr>
      </w:pPr>
      <w:r>
        <w:t>Quais foram os critérios de qualidade utilizados?</w:t>
      </w:r>
    </w:p>
    <w:p w14:paraId="55089B3A" w14:textId="77777777" w:rsidR="00B87B98" w:rsidRDefault="00B87B98" w:rsidP="00B87B98">
      <w:pPr>
        <w:pStyle w:val="PargrafodaLista"/>
        <w:numPr>
          <w:ilvl w:val="0"/>
          <w:numId w:val="35"/>
        </w:numPr>
      </w:pPr>
      <w:r>
        <w:t>Quantidade de usuários utilizadas? (tamanho da base)</w:t>
      </w:r>
    </w:p>
    <w:p w14:paraId="4637EE5D" w14:textId="77777777" w:rsidR="00B87B98" w:rsidRDefault="00B87B98" w:rsidP="00B87B98">
      <w:pPr>
        <w:pStyle w:val="PargrafodaLista"/>
        <w:numPr>
          <w:ilvl w:val="0"/>
          <w:numId w:val="35"/>
        </w:numPr>
      </w:pPr>
      <w:r>
        <w:t>Quais foram as técnicas de avaliação usadas?</w:t>
      </w:r>
    </w:p>
    <w:p w14:paraId="6AC04E02" w14:textId="77777777" w:rsidR="00B87B98" w:rsidRDefault="00B87B98" w:rsidP="00B87B98">
      <w:pPr>
        <w:pStyle w:val="Ttulo4"/>
        <w:numPr>
          <w:ilvl w:val="3"/>
          <w:numId w:val="18"/>
        </w:numPr>
        <w:ind w:left="1713" w:hanging="862"/>
      </w:pPr>
      <w:r>
        <w:t>Tiveram outros resultados apresentados? Quais?</w:t>
      </w:r>
    </w:p>
    <w:p w14:paraId="6E7D95F7" w14:textId="77777777" w:rsidR="00B87B98" w:rsidRPr="00354103" w:rsidRDefault="00B87B98" w:rsidP="00B87B98">
      <w:r>
        <w:tab/>
        <w:t>Texto</w:t>
      </w:r>
    </w:p>
    <w:p w14:paraId="3A75EB83" w14:textId="3E65426B" w:rsidR="00D064C6" w:rsidRDefault="00D064C6" w:rsidP="00D064C6">
      <w:pPr>
        <w:pStyle w:val="Ttulo3"/>
        <w:rPr>
          <w:lang w:val="en-US"/>
        </w:rPr>
      </w:pPr>
      <w:bookmarkStart w:id="37" w:name="_Ref40822320"/>
      <w:bookmarkStart w:id="38" w:name="_Toc41243259"/>
      <w:r w:rsidRPr="00D064C6">
        <w:rPr>
          <w:lang w:val="en-US"/>
        </w:rPr>
        <w:lastRenderedPageBreak/>
        <w:t>Quantitative Study of Music Listening Behavior in a Smartphone Context</w:t>
      </w:r>
      <w:bookmarkEnd w:id="37"/>
      <w:bookmarkEnd w:id="38"/>
    </w:p>
    <w:p w14:paraId="2CA4E310" w14:textId="51B533C1" w:rsidR="000A3B00" w:rsidRDefault="00B550F0" w:rsidP="00B550F0">
      <w:r>
        <w:rPr>
          <w:lang w:val="en-US"/>
        </w:rPr>
        <w:tab/>
      </w:r>
      <w:r w:rsidR="000A3B00">
        <w:t xml:space="preserve">- </w:t>
      </w:r>
      <w:proofErr w:type="gramStart"/>
      <w:r w:rsidR="000A3B00">
        <w:t>falar</w:t>
      </w:r>
      <w:proofErr w:type="gramEnd"/>
      <w:r w:rsidR="000A3B00">
        <w:t xml:space="preserve"> sobre 2 questões de pesquisa</w:t>
      </w:r>
    </w:p>
    <w:p w14:paraId="2F8F550C" w14:textId="79AF57FF" w:rsidR="002657F3" w:rsidRPr="00E4071D" w:rsidRDefault="002657F3" w:rsidP="00B550F0">
      <w:r>
        <w:tab/>
        <w:t xml:space="preserve">- </w:t>
      </w:r>
      <w:proofErr w:type="gramStart"/>
      <w:r>
        <w:t>parece</w:t>
      </w:r>
      <w:proofErr w:type="gramEnd"/>
      <w:r>
        <w:t xml:space="preserve"> que usaram os sensores “crus”, poderíamos utilizar algo como: </w:t>
      </w:r>
      <w:proofErr w:type="spellStart"/>
      <w:r>
        <w:t>esta</w:t>
      </w:r>
      <w:proofErr w:type="spellEnd"/>
      <w:r>
        <w:t xml:space="preserve"> correndo, dormindo, caminhando</w:t>
      </w:r>
    </w:p>
    <w:p w14:paraId="7619CD9B" w14:textId="77777777" w:rsidR="00B87B98" w:rsidRDefault="0063452F" w:rsidP="00B87B98">
      <w:pPr>
        <w:pStyle w:val="Ttulo4"/>
        <w:numPr>
          <w:ilvl w:val="3"/>
          <w:numId w:val="18"/>
        </w:numPr>
        <w:ind w:left="1713" w:hanging="862"/>
      </w:pPr>
      <w:r w:rsidRPr="000A3B00">
        <w:tab/>
      </w:r>
      <w:r w:rsidR="00B87B98">
        <w:t>Qual o problema que ele resolveu?</w:t>
      </w:r>
    </w:p>
    <w:p w14:paraId="56F1ADBE" w14:textId="77777777" w:rsidR="00B87B98" w:rsidRPr="0084499B" w:rsidRDefault="00B87B98" w:rsidP="00B87B98">
      <w:r>
        <w:tab/>
        <w:t>Texto</w:t>
      </w:r>
    </w:p>
    <w:p w14:paraId="10A3245F" w14:textId="77777777" w:rsidR="00B87B98" w:rsidRDefault="00B87B98" w:rsidP="00B87B98">
      <w:pPr>
        <w:pStyle w:val="PargrafodaLista"/>
        <w:numPr>
          <w:ilvl w:val="0"/>
          <w:numId w:val="35"/>
        </w:numPr>
      </w:pPr>
      <w:r>
        <w:t>Buscam obter uma recomendação personalizada pelo gosto do usuário?</w:t>
      </w:r>
    </w:p>
    <w:p w14:paraId="5DB71BE3" w14:textId="77777777" w:rsidR="00B87B98" w:rsidRDefault="00B87B98" w:rsidP="00B87B98">
      <w:pPr>
        <w:pStyle w:val="Ttulo4"/>
        <w:numPr>
          <w:ilvl w:val="3"/>
          <w:numId w:val="18"/>
        </w:numPr>
        <w:ind w:left="1713" w:hanging="862"/>
      </w:pPr>
      <w:r>
        <w:t>Quais técnicas foram usadas?</w:t>
      </w:r>
    </w:p>
    <w:p w14:paraId="54B5C953" w14:textId="77777777" w:rsidR="00B87B98" w:rsidRPr="00A36DB8" w:rsidRDefault="00B87B98" w:rsidP="00B87B98">
      <w:r>
        <w:tab/>
        <w:t>Texto</w:t>
      </w:r>
    </w:p>
    <w:p w14:paraId="5CF96AA3" w14:textId="77777777" w:rsidR="00B87B98" w:rsidRDefault="00B87B98" w:rsidP="00B87B98">
      <w:pPr>
        <w:pStyle w:val="PargrafodaLista"/>
        <w:numPr>
          <w:ilvl w:val="0"/>
          <w:numId w:val="35"/>
        </w:numPr>
      </w:pPr>
      <w:r>
        <w:t>Foi utilizada da recomendação colaborativa?</w:t>
      </w:r>
    </w:p>
    <w:p w14:paraId="677CE839" w14:textId="77777777" w:rsidR="00B87B98" w:rsidRDefault="00B87B98" w:rsidP="00B87B98">
      <w:pPr>
        <w:pStyle w:val="PargrafodaLista"/>
        <w:numPr>
          <w:ilvl w:val="0"/>
          <w:numId w:val="35"/>
        </w:numPr>
      </w:pPr>
      <w:r>
        <w:t>Quais foram os algoritmos utilizados na recomendação?</w:t>
      </w:r>
    </w:p>
    <w:p w14:paraId="3DE5B9F5" w14:textId="77777777" w:rsidR="00B87B98" w:rsidRDefault="00B87B98" w:rsidP="00B87B98">
      <w:pPr>
        <w:pStyle w:val="Ttulo4"/>
        <w:numPr>
          <w:ilvl w:val="3"/>
          <w:numId w:val="18"/>
        </w:numPr>
        <w:ind w:left="1713" w:hanging="862"/>
      </w:pPr>
      <w:r>
        <w:t>Qual a base de treinamento e teste?</w:t>
      </w:r>
    </w:p>
    <w:p w14:paraId="311BD162" w14:textId="77777777" w:rsidR="00B87B98" w:rsidRPr="00A36DB8" w:rsidRDefault="00B87B98" w:rsidP="00B87B98">
      <w:r>
        <w:tab/>
        <w:t>Texto</w:t>
      </w:r>
    </w:p>
    <w:p w14:paraId="133C6D3A" w14:textId="77777777" w:rsidR="00B87B98" w:rsidRDefault="00B87B98" w:rsidP="00B87B98">
      <w:pPr>
        <w:pStyle w:val="PargrafodaLista"/>
        <w:numPr>
          <w:ilvl w:val="0"/>
          <w:numId w:val="35"/>
        </w:numPr>
      </w:pPr>
      <w:r>
        <w:t>Foi desenvolvida alguma aplicação para obter as bases?</w:t>
      </w:r>
    </w:p>
    <w:p w14:paraId="10370EA2" w14:textId="77777777" w:rsidR="00B87B98" w:rsidRDefault="00B87B98" w:rsidP="00B87B98">
      <w:pPr>
        <w:pStyle w:val="Ttulo4"/>
        <w:numPr>
          <w:ilvl w:val="3"/>
          <w:numId w:val="18"/>
        </w:numPr>
        <w:ind w:left="1713" w:hanging="862"/>
      </w:pPr>
      <w:r>
        <w:t>Quais os contextos utilizados?</w:t>
      </w:r>
    </w:p>
    <w:p w14:paraId="2B39180C" w14:textId="77777777" w:rsidR="00B87B98" w:rsidRPr="00A36DB8" w:rsidRDefault="00B87B98" w:rsidP="00B87B98">
      <w:r>
        <w:tab/>
        <w:t>Texto</w:t>
      </w:r>
    </w:p>
    <w:p w14:paraId="485C4ADE" w14:textId="77777777" w:rsidR="00B87B98" w:rsidRDefault="00B87B98" w:rsidP="00B87B98">
      <w:pPr>
        <w:pStyle w:val="PargrafodaLista"/>
        <w:numPr>
          <w:ilvl w:val="0"/>
          <w:numId w:val="35"/>
        </w:numPr>
      </w:pPr>
      <w:r>
        <w:t>Foi analisado o comportamento? Quais aspectos?</w:t>
      </w:r>
    </w:p>
    <w:p w14:paraId="17B0FD91" w14:textId="77777777" w:rsidR="00B87B98" w:rsidRDefault="00B87B98" w:rsidP="00B87B98">
      <w:pPr>
        <w:pStyle w:val="PargrafodaLista"/>
        <w:numPr>
          <w:ilvl w:val="0"/>
          <w:numId w:val="35"/>
        </w:numPr>
      </w:pPr>
      <w:r>
        <w:t>Foi analisado o ambiente? Quais fatores?</w:t>
      </w:r>
    </w:p>
    <w:p w14:paraId="7BFC721F" w14:textId="77777777" w:rsidR="00B87B98" w:rsidRDefault="00B87B98" w:rsidP="00B87B98">
      <w:pPr>
        <w:pStyle w:val="Ttulo4"/>
        <w:numPr>
          <w:ilvl w:val="3"/>
          <w:numId w:val="18"/>
        </w:numPr>
        <w:ind w:left="1713" w:hanging="862"/>
      </w:pPr>
      <w:r>
        <w:t>Como é obtido o contexto?</w:t>
      </w:r>
    </w:p>
    <w:p w14:paraId="1EB31649" w14:textId="77777777" w:rsidR="00B87B98" w:rsidRPr="00FD637E" w:rsidRDefault="00B87B98" w:rsidP="00B87B98">
      <w:r>
        <w:tab/>
        <w:t>Texto</w:t>
      </w:r>
    </w:p>
    <w:p w14:paraId="576AAE48" w14:textId="77777777" w:rsidR="00B87B98" w:rsidRDefault="00B87B98" w:rsidP="00B87B98">
      <w:pPr>
        <w:pStyle w:val="PargrafodaLista"/>
        <w:numPr>
          <w:ilvl w:val="0"/>
          <w:numId w:val="35"/>
        </w:numPr>
      </w:pPr>
      <w:r>
        <w:t>O usuário pode auxiliar na definição do contexto?</w:t>
      </w:r>
    </w:p>
    <w:p w14:paraId="32ACF01A" w14:textId="77777777" w:rsidR="00B87B98" w:rsidRDefault="00B87B98" w:rsidP="00B87B98">
      <w:pPr>
        <w:pStyle w:val="PargrafodaLista"/>
        <w:numPr>
          <w:ilvl w:val="0"/>
          <w:numId w:val="35"/>
        </w:numPr>
      </w:pPr>
      <w:r>
        <w:t>É apresentado o contexto atual para o usuário?</w:t>
      </w:r>
    </w:p>
    <w:p w14:paraId="2F83D729" w14:textId="77777777" w:rsidR="00B87B98" w:rsidRDefault="00B87B98" w:rsidP="00B87B98">
      <w:pPr>
        <w:pStyle w:val="Ttulo4"/>
        <w:numPr>
          <w:ilvl w:val="3"/>
          <w:numId w:val="18"/>
        </w:numPr>
        <w:ind w:left="1713" w:hanging="862"/>
      </w:pPr>
      <w:r>
        <w:t>Foi avaliado o nível de satisfação do usuário com a música recomendada?</w:t>
      </w:r>
    </w:p>
    <w:p w14:paraId="6FE1FED5" w14:textId="77777777" w:rsidR="00B87B98" w:rsidRPr="00413F67" w:rsidRDefault="00B87B98" w:rsidP="00B87B98">
      <w:r>
        <w:tab/>
        <w:t>Texto</w:t>
      </w:r>
    </w:p>
    <w:p w14:paraId="4BFA2165" w14:textId="77777777" w:rsidR="00B87B98" w:rsidRDefault="00B87B98" w:rsidP="00B87B98">
      <w:pPr>
        <w:pStyle w:val="Ttulo4"/>
        <w:numPr>
          <w:ilvl w:val="3"/>
          <w:numId w:val="18"/>
        </w:numPr>
        <w:ind w:left="1713" w:hanging="862"/>
      </w:pPr>
      <w:r>
        <w:t>A recomendação atingiu as expectativas do usuário?</w:t>
      </w:r>
    </w:p>
    <w:p w14:paraId="55E00ECF" w14:textId="77777777" w:rsidR="00B87B98" w:rsidRPr="00413F67" w:rsidRDefault="00B87B98" w:rsidP="00B87B98">
      <w:r>
        <w:tab/>
        <w:t>Texto</w:t>
      </w:r>
    </w:p>
    <w:p w14:paraId="0FA5035A" w14:textId="77777777" w:rsidR="00B87B98" w:rsidRDefault="00B87B98" w:rsidP="00B87B98">
      <w:pPr>
        <w:pStyle w:val="PargrafodaLista"/>
        <w:numPr>
          <w:ilvl w:val="0"/>
          <w:numId w:val="35"/>
        </w:numPr>
      </w:pPr>
      <w:r>
        <w:lastRenderedPageBreak/>
        <w:t>Quais foram os critérios de qualidade utilizados?</w:t>
      </w:r>
    </w:p>
    <w:p w14:paraId="487E599A" w14:textId="77777777" w:rsidR="00B87B98" w:rsidRDefault="00B87B98" w:rsidP="00B87B98">
      <w:pPr>
        <w:pStyle w:val="PargrafodaLista"/>
        <w:numPr>
          <w:ilvl w:val="0"/>
          <w:numId w:val="35"/>
        </w:numPr>
      </w:pPr>
      <w:r>
        <w:t>Quantidade de usuários utilizadas? (tamanho da base)</w:t>
      </w:r>
    </w:p>
    <w:p w14:paraId="324054D8" w14:textId="77777777" w:rsidR="00B87B98" w:rsidRDefault="00B87B98" w:rsidP="00B87B98">
      <w:pPr>
        <w:pStyle w:val="PargrafodaLista"/>
        <w:numPr>
          <w:ilvl w:val="0"/>
          <w:numId w:val="35"/>
        </w:numPr>
      </w:pPr>
      <w:r>
        <w:t>Quais foram as técnicas de avaliação usadas?</w:t>
      </w:r>
    </w:p>
    <w:p w14:paraId="6903AB86" w14:textId="77777777" w:rsidR="00B87B98" w:rsidRDefault="00B87B98" w:rsidP="00B87B98">
      <w:pPr>
        <w:pStyle w:val="Ttulo4"/>
        <w:numPr>
          <w:ilvl w:val="3"/>
          <w:numId w:val="18"/>
        </w:numPr>
        <w:ind w:left="1713" w:hanging="862"/>
      </w:pPr>
      <w:r>
        <w:t>Tiveram outros resultados apresentados? Quais?</w:t>
      </w:r>
    </w:p>
    <w:p w14:paraId="038411B0" w14:textId="581A44DB" w:rsidR="0063452F" w:rsidRPr="00B87B98" w:rsidRDefault="00B87B98" w:rsidP="0063452F">
      <w:r>
        <w:tab/>
        <w:t>Texto</w:t>
      </w:r>
    </w:p>
    <w:p w14:paraId="7CCC49B8" w14:textId="3CC4CBD8" w:rsidR="00E6306C" w:rsidRDefault="00E6306C" w:rsidP="0080100E">
      <w:pPr>
        <w:pStyle w:val="Ttulo2"/>
      </w:pPr>
      <w:bookmarkStart w:id="39" w:name="_Toc41243260"/>
      <w:r>
        <w:t>Tabela com tecnicas</w:t>
      </w:r>
      <w:bookmarkEnd w:id="39"/>
    </w:p>
    <w:p w14:paraId="4829856F" w14:textId="1A9ED83B" w:rsidR="00D34F72" w:rsidRDefault="00762CF2" w:rsidP="0080100E">
      <w:r>
        <w:tab/>
        <w:t>Texto</w:t>
      </w:r>
    </w:p>
    <w:p w14:paraId="485F8F37" w14:textId="371D76D4" w:rsidR="002522D8" w:rsidRDefault="002522D8" w:rsidP="002522D8">
      <w:pPr>
        <w:pStyle w:val="Legenda"/>
        <w:keepNext/>
        <w:jc w:val="center"/>
      </w:pPr>
      <w:bookmarkStart w:id="40" w:name="_Toc41243154"/>
      <w:proofErr w:type="spellStart"/>
      <w:r>
        <w:t>Table</w:t>
      </w:r>
      <w:proofErr w:type="spellEnd"/>
      <w:r>
        <w:t xml:space="preserve"> </w:t>
      </w:r>
      <w:fldSimple w:instr=" SEQ Table \* ARABIC ">
        <w:r>
          <w:rPr>
            <w:noProof/>
          </w:rPr>
          <w:t>1</w:t>
        </w:r>
      </w:fldSimple>
      <w:r>
        <w:t xml:space="preserve"> Relação das funcionalidades desenvolvidas em cada artigo revisado</w:t>
      </w:r>
      <w:r w:rsidR="00575907">
        <w:t xml:space="preserve"> </w:t>
      </w:r>
      <w:r w:rsidR="00575907" w:rsidRPr="00353DD1">
        <w:t>(próprio, 2020)</w:t>
      </w:r>
      <w:bookmarkEnd w:id="40"/>
      <w:r w:rsidR="008615C7">
        <w:t xml:space="preserve"> </w:t>
      </w:r>
    </w:p>
    <w:tbl>
      <w:tblPr>
        <w:tblStyle w:val="TabeladeGradeClara"/>
        <w:tblW w:w="0" w:type="auto"/>
        <w:tblLook w:val="04A0" w:firstRow="1" w:lastRow="0" w:firstColumn="1" w:lastColumn="0" w:noHBand="0" w:noVBand="1"/>
      </w:tblPr>
      <w:tblGrid>
        <w:gridCol w:w="1839"/>
        <w:gridCol w:w="1580"/>
        <w:gridCol w:w="1307"/>
        <w:gridCol w:w="1930"/>
        <w:gridCol w:w="1372"/>
        <w:gridCol w:w="1034"/>
      </w:tblGrid>
      <w:tr w:rsidR="002522D8" w:rsidRPr="00902E83" w14:paraId="3DE8575A" w14:textId="4E8010D0" w:rsidTr="002522D8">
        <w:tc>
          <w:tcPr>
            <w:tcW w:w="1839" w:type="dxa"/>
          </w:tcPr>
          <w:p w14:paraId="01539C5B" w14:textId="77777777" w:rsidR="0049181D" w:rsidRPr="00902E83" w:rsidRDefault="0049181D" w:rsidP="0080100E"/>
        </w:tc>
        <w:tc>
          <w:tcPr>
            <w:tcW w:w="1580" w:type="dxa"/>
          </w:tcPr>
          <w:p w14:paraId="7FA203E1" w14:textId="06663032" w:rsidR="0049181D" w:rsidRPr="00902E83" w:rsidRDefault="0049181D" w:rsidP="0080100E">
            <w:pPr>
              <w:rPr>
                <w:lang w:val="en-US"/>
              </w:rPr>
            </w:pPr>
            <w:r w:rsidRPr="00902E83">
              <w:rPr>
                <w:lang w:val="en-US"/>
              </w:rPr>
              <w:t>3.3.1 The New Challenges when Modeling Context through Diversity over Time in Recommender Systems</w:t>
            </w:r>
          </w:p>
        </w:tc>
        <w:tc>
          <w:tcPr>
            <w:tcW w:w="1307" w:type="dxa"/>
          </w:tcPr>
          <w:p w14:paraId="057BD11E" w14:textId="39023400" w:rsidR="0049181D" w:rsidRPr="00902E83" w:rsidRDefault="0049181D" w:rsidP="0080100E">
            <w:pPr>
              <w:rPr>
                <w:lang w:val="en-US"/>
              </w:rPr>
            </w:pPr>
            <w:r w:rsidRPr="00902E83">
              <w:rPr>
                <w:lang w:val="en-US"/>
              </w:rPr>
              <w:t>3.3.2 Prediction of music pairwise preferences from facial expressions</w:t>
            </w:r>
          </w:p>
        </w:tc>
        <w:tc>
          <w:tcPr>
            <w:tcW w:w="1930" w:type="dxa"/>
          </w:tcPr>
          <w:p w14:paraId="7A122D02" w14:textId="503AE228" w:rsidR="0049181D" w:rsidRPr="00902E83" w:rsidRDefault="0049181D" w:rsidP="0080100E">
            <w:pPr>
              <w:rPr>
                <w:lang w:val="en-US"/>
              </w:rPr>
            </w:pPr>
            <w:r w:rsidRPr="00902E83">
              <w:rPr>
                <w:lang w:val="en-US"/>
              </w:rPr>
              <w:t>3.3.3 Towards Intent-Aware Contextual Music Recommendation: Initial Experiments</w:t>
            </w:r>
          </w:p>
        </w:tc>
        <w:tc>
          <w:tcPr>
            <w:tcW w:w="1372" w:type="dxa"/>
          </w:tcPr>
          <w:p w14:paraId="2655A003" w14:textId="08AE25C2" w:rsidR="0049181D" w:rsidRPr="00902E83" w:rsidRDefault="0049181D" w:rsidP="0080100E">
            <w:pPr>
              <w:rPr>
                <w:lang w:val="en-US"/>
              </w:rPr>
            </w:pPr>
            <w:r w:rsidRPr="00902E83">
              <w:rPr>
                <w:lang w:val="en-US"/>
              </w:rPr>
              <w:t>3.3.4 Quantitative Study of Music Listening Behavior in a Smartphone Context</w:t>
            </w:r>
          </w:p>
        </w:tc>
        <w:tc>
          <w:tcPr>
            <w:tcW w:w="1034" w:type="dxa"/>
          </w:tcPr>
          <w:p w14:paraId="2211CFEF" w14:textId="5BD66EEB" w:rsidR="0049181D" w:rsidRPr="00902E83" w:rsidRDefault="00FE1403" w:rsidP="0080100E">
            <w:r>
              <w:t>Proposta</w:t>
            </w:r>
            <w:r w:rsidR="0049181D" w:rsidRPr="00902E83">
              <w:t xml:space="preserve"> desse trabalho</w:t>
            </w:r>
          </w:p>
        </w:tc>
      </w:tr>
      <w:tr w:rsidR="007C62DC" w:rsidRPr="00902E83" w14:paraId="0F788A33" w14:textId="77777777" w:rsidTr="002522D8">
        <w:tc>
          <w:tcPr>
            <w:tcW w:w="1839" w:type="dxa"/>
          </w:tcPr>
          <w:p w14:paraId="639B1DB5" w14:textId="313EBC24" w:rsidR="007C62DC" w:rsidRPr="00902E83" w:rsidRDefault="007C62DC" w:rsidP="0080100E">
            <w:r>
              <w:t xml:space="preserve">Tem foco </w:t>
            </w:r>
            <w:r w:rsidR="000662E4">
              <w:t>no entendimento do contexto para</w:t>
            </w:r>
            <w:r>
              <w:t xml:space="preserve"> recomendações musicais?</w:t>
            </w:r>
          </w:p>
        </w:tc>
        <w:tc>
          <w:tcPr>
            <w:tcW w:w="1580" w:type="dxa"/>
          </w:tcPr>
          <w:p w14:paraId="50CF849E" w14:textId="2DAD5964" w:rsidR="007C62DC" w:rsidRPr="007C62DC" w:rsidRDefault="007C62DC" w:rsidP="0080100E">
            <w:r w:rsidRPr="00902E83">
              <w:rPr>
                <w:rFonts w:ascii="Segoe UI Emoji" w:hAnsi="Segoe UI Emoji" w:cs="Segoe UI Emoji"/>
              </w:rPr>
              <w:t>❌</w:t>
            </w:r>
          </w:p>
        </w:tc>
        <w:tc>
          <w:tcPr>
            <w:tcW w:w="1307" w:type="dxa"/>
          </w:tcPr>
          <w:p w14:paraId="441F6F66" w14:textId="77777777" w:rsidR="007C62DC" w:rsidRPr="007C62DC" w:rsidRDefault="007C62DC" w:rsidP="0080100E"/>
        </w:tc>
        <w:tc>
          <w:tcPr>
            <w:tcW w:w="1930" w:type="dxa"/>
          </w:tcPr>
          <w:p w14:paraId="05017945" w14:textId="77777777" w:rsidR="007C62DC" w:rsidRPr="007C62DC" w:rsidRDefault="007C62DC" w:rsidP="0080100E"/>
        </w:tc>
        <w:tc>
          <w:tcPr>
            <w:tcW w:w="1372" w:type="dxa"/>
          </w:tcPr>
          <w:p w14:paraId="2495FE0C" w14:textId="77777777" w:rsidR="007C62DC" w:rsidRPr="007C62DC" w:rsidRDefault="007C62DC" w:rsidP="0080100E"/>
        </w:tc>
        <w:tc>
          <w:tcPr>
            <w:tcW w:w="1034" w:type="dxa"/>
          </w:tcPr>
          <w:p w14:paraId="293FCBC2" w14:textId="28EA475D" w:rsidR="007C62DC" w:rsidRPr="00902E83" w:rsidRDefault="001E0A1A" w:rsidP="0080100E">
            <w:r w:rsidRPr="00902E83">
              <w:rPr>
                <w:rFonts w:ascii="Segoe UI Emoji" w:hAnsi="Segoe UI Emoji" w:cs="Segoe UI Emoji"/>
              </w:rPr>
              <w:t>✔</w:t>
            </w:r>
          </w:p>
        </w:tc>
      </w:tr>
      <w:tr w:rsidR="00651BBC" w:rsidRPr="00902E83" w14:paraId="5BAC6C5A" w14:textId="77777777" w:rsidTr="002522D8">
        <w:tc>
          <w:tcPr>
            <w:tcW w:w="1839" w:type="dxa"/>
          </w:tcPr>
          <w:p w14:paraId="714D6C3D" w14:textId="350CF888" w:rsidR="00651BBC" w:rsidRPr="00902E83" w:rsidRDefault="00651BBC" w:rsidP="0080100E">
            <w:r>
              <w:t>Apresenta o desenvolvimento realizado no trabalho?</w:t>
            </w:r>
          </w:p>
        </w:tc>
        <w:tc>
          <w:tcPr>
            <w:tcW w:w="1580" w:type="dxa"/>
          </w:tcPr>
          <w:p w14:paraId="423E4A09" w14:textId="312969DD" w:rsidR="00651BBC" w:rsidRPr="00902E83" w:rsidRDefault="00651BBC" w:rsidP="0080100E">
            <w:pPr>
              <w:rPr>
                <w:rFonts w:ascii="Segoe UI Emoji" w:hAnsi="Segoe UI Emoji" w:cs="Segoe UI Emoji"/>
              </w:rPr>
            </w:pPr>
            <w:r w:rsidRPr="00902E83">
              <w:rPr>
                <w:rFonts w:ascii="Segoe UI Emoji" w:hAnsi="Segoe UI Emoji" w:cs="Segoe UI Emoji"/>
              </w:rPr>
              <w:t>❌</w:t>
            </w:r>
          </w:p>
        </w:tc>
        <w:tc>
          <w:tcPr>
            <w:tcW w:w="1307" w:type="dxa"/>
          </w:tcPr>
          <w:p w14:paraId="6AAB0812" w14:textId="77777777" w:rsidR="00651BBC" w:rsidRPr="00902E83" w:rsidRDefault="00651BBC" w:rsidP="0080100E"/>
        </w:tc>
        <w:tc>
          <w:tcPr>
            <w:tcW w:w="1930" w:type="dxa"/>
          </w:tcPr>
          <w:p w14:paraId="3E617B59" w14:textId="77777777" w:rsidR="00651BBC" w:rsidRPr="00902E83" w:rsidRDefault="00651BBC" w:rsidP="0080100E"/>
        </w:tc>
        <w:tc>
          <w:tcPr>
            <w:tcW w:w="1372" w:type="dxa"/>
          </w:tcPr>
          <w:p w14:paraId="3CC5D2E2" w14:textId="77777777" w:rsidR="00651BBC" w:rsidRPr="00902E83" w:rsidRDefault="00651BBC" w:rsidP="0080100E"/>
        </w:tc>
        <w:tc>
          <w:tcPr>
            <w:tcW w:w="1034" w:type="dxa"/>
          </w:tcPr>
          <w:p w14:paraId="0C3801DF" w14:textId="77777777" w:rsidR="00651BBC" w:rsidRPr="00902E83" w:rsidRDefault="00651BBC" w:rsidP="0080100E"/>
        </w:tc>
      </w:tr>
      <w:tr w:rsidR="00902E83" w:rsidRPr="00902E83" w14:paraId="4988E608" w14:textId="77777777" w:rsidTr="002522D8">
        <w:tc>
          <w:tcPr>
            <w:tcW w:w="1839" w:type="dxa"/>
          </w:tcPr>
          <w:p w14:paraId="17CD6A31" w14:textId="07ADA99D" w:rsidR="006B3EA4" w:rsidRPr="00902E83" w:rsidRDefault="006B3EA4" w:rsidP="0080100E">
            <w:r w:rsidRPr="00902E83">
              <w:t xml:space="preserve">O trabalho foi validado em </w:t>
            </w:r>
            <w:r w:rsidR="002B021F" w:rsidRPr="00902E83">
              <w:t xml:space="preserve">um </w:t>
            </w:r>
            <w:r w:rsidRPr="00902E83">
              <w:t>caso real?</w:t>
            </w:r>
          </w:p>
        </w:tc>
        <w:tc>
          <w:tcPr>
            <w:tcW w:w="1580" w:type="dxa"/>
          </w:tcPr>
          <w:p w14:paraId="3E6F9BE3" w14:textId="3CDA3490" w:rsidR="006B3EA4" w:rsidRPr="00902E83" w:rsidRDefault="006B3EA4" w:rsidP="0080100E">
            <w:r w:rsidRPr="00902E83">
              <w:rPr>
                <w:rFonts w:ascii="Segoe UI Emoji" w:hAnsi="Segoe UI Emoji" w:cs="Segoe UI Emoji"/>
              </w:rPr>
              <w:t>❌</w:t>
            </w:r>
          </w:p>
        </w:tc>
        <w:tc>
          <w:tcPr>
            <w:tcW w:w="1307" w:type="dxa"/>
          </w:tcPr>
          <w:p w14:paraId="5ABC353F" w14:textId="77777777" w:rsidR="006B3EA4" w:rsidRPr="00902E83" w:rsidRDefault="006B3EA4" w:rsidP="0080100E"/>
        </w:tc>
        <w:tc>
          <w:tcPr>
            <w:tcW w:w="1930" w:type="dxa"/>
          </w:tcPr>
          <w:p w14:paraId="01538D4E" w14:textId="77777777" w:rsidR="006B3EA4" w:rsidRPr="00902E83" w:rsidRDefault="006B3EA4" w:rsidP="0080100E"/>
        </w:tc>
        <w:tc>
          <w:tcPr>
            <w:tcW w:w="1372" w:type="dxa"/>
          </w:tcPr>
          <w:p w14:paraId="7D608D86" w14:textId="77777777" w:rsidR="006B3EA4" w:rsidRPr="00902E83" w:rsidRDefault="006B3EA4" w:rsidP="0080100E"/>
        </w:tc>
        <w:tc>
          <w:tcPr>
            <w:tcW w:w="1034" w:type="dxa"/>
          </w:tcPr>
          <w:p w14:paraId="7C22439D" w14:textId="77777777" w:rsidR="006B3EA4" w:rsidRPr="00902E83" w:rsidRDefault="006B3EA4" w:rsidP="0080100E"/>
        </w:tc>
      </w:tr>
      <w:tr w:rsidR="002522D8" w:rsidRPr="00902E83" w14:paraId="5854DF01" w14:textId="2062CB88" w:rsidTr="002522D8">
        <w:tc>
          <w:tcPr>
            <w:tcW w:w="1839" w:type="dxa"/>
          </w:tcPr>
          <w:p w14:paraId="156BDD62" w14:textId="132083F6" w:rsidR="0049181D" w:rsidRPr="00902E83" w:rsidRDefault="00494183" w:rsidP="0080100E">
            <w:r w:rsidRPr="00902E83">
              <w:lastRenderedPageBreak/>
              <w:t xml:space="preserve">Apresenta </w:t>
            </w:r>
            <w:r w:rsidR="00FA436C" w:rsidRPr="00902E83">
              <w:t>como o</w:t>
            </w:r>
            <w:r w:rsidR="00307F38" w:rsidRPr="00902E83">
              <w:t xml:space="preserve"> sistema chegou em tal recomendação ao </w:t>
            </w:r>
            <w:r w:rsidR="00D20855" w:rsidRPr="00902E83">
              <w:t>usuário?</w:t>
            </w:r>
          </w:p>
        </w:tc>
        <w:tc>
          <w:tcPr>
            <w:tcW w:w="1580" w:type="dxa"/>
          </w:tcPr>
          <w:p w14:paraId="6618A93A" w14:textId="5FC821D9" w:rsidR="0049181D" w:rsidRPr="00902E83" w:rsidRDefault="00D779C5" w:rsidP="0080100E">
            <w:r w:rsidRPr="00902E83">
              <w:rPr>
                <w:rFonts w:ascii="Segoe UI Emoji" w:hAnsi="Segoe UI Emoji" w:cs="Segoe UI Emoji"/>
              </w:rPr>
              <w:t>✔</w:t>
            </w:r>
          </w:p>
        </w:tc>
        <w:tc>
          <w:tcPr>
            <w:tcW w:w="1307" w:type="dxa"/>
          </w:tcPr>
          <w:p w14:paraId="5B2111DA" w14:textId="155879A0" w:rsidR="0049181D" w:rsidRPr="00902E83" w:rsidRDefault="00674014" w:rsidP="0080100E">
            <w:r w:rsidRPr="00902E83">
              <w:t>-</w:t>
            </w:r>
          </w:p>
        </w:tc>
        <w:tc>
          <w:tcPr>
            <w:tcW w:w="1930" w:type="dxa"/>
          </w:tcPr>
          <w:p w14:paraId="1EB6B4BC" w14:textId="1D622C2B" w:rsidR="0049181D" w:rsidRPr="00902E83" w:rsidRDefault="00674014" w:rsidP="0080100E">
            <w:r w:rsidRPr="00902E83">
              <w:t>-</w:t>
            </w:r>
          </w:p>
        </w:tc>
        <w:tc>
          <w:tcPr>
            <w:tcW w:w="1372" w:type="dxa"/>
          </w:tcPr>
          <w:p w14:paraId="62405049" w14:textId="5A451E2C" w:rsidR="0049181D" w:rsidRPr="00902E83" w:rsidRDefault="00674014" w:rsidP="0080100E">
            <w:r w:rsidRPr="00902E83">
              <w:t>-</w:t>
            </w:r>
          </w:p>
        </w:tc>
        <w:tc>
          <w:tcPr>
            <w:tcW w:w="1034" w:type="dxa"/>
          </w:tcPr>
          <w:p w14:paraId="0926F3BB" w14:textId="03A27C23" w:rsidR="0049181D" w:rsidRPr="00902E83" w:rsidRDefault="003A2A21" w:rsidP="0080100E">
            <w:r w:rsidRPr="00902E83">
              <w:t>-</w:t>
            </w:r>
          </w:p>
        </w:tc>
      </w:tr>
      <w:tr w:rsidR="00DF4FFD" w:rsidRPr="00902E83" w14:paraId="3A01B34D" w14:textId="77777777" w:rsidTr="002522D8">
        <w:tc>
          <w:tcPr>
            <w:tcW w:w="1839" w:type="dxa"/>
          </w:tcPr>
          <w:p w14:paraId="4C0B4223" w14:textId="34507218" w:rsidR="00DF4FFD" w:rsidRPr="00902E83" w:rsidRDefault="00DF4FFD" w:rsidP="0080100E">
            <w:r w:rsidRPr="00902E83">
              <w:t xml:space="preserve">Utiliza do contexto </w:t>
            </w:r>
            <w:r>
              <w:t>comportamental</w:t>
            </w:r>
            <w:r w:rsidRPr="00902E83">
              <w:t>?</w:t>
            </w:r>
          </w:p>
        </w:tc>
        <w:tc>
          <w:tcPr>
            <w:tcW w:w="1580" w:type="dxa"/>
          </w:tcPr>
          <w:p w14:paraId="66F50F7B" w14:textId="4C751DC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625FC88F" w14:textId="77777777" w:rsidR="00DF4FFD" w:rsidRPr="00902E83" w:rsidRDefault="00DF4FFD" w:rsidP="0080100E"/>
        </w:tc>
        <w:tc>
          <w:tcPr>
            <w:tcW w:w="1930" w:type="dxa"/>
          </w:tcPr>
          <w:p w14:paraId="0F9DFEDA" w14:textId="77777777" w:rsidR="00DF4FFD" w:rsidRPr="00902E83" w:rsidRDefault="00DF4FFD" w:rsidP="0080100E"/>
        </w:tc>
        <w:tc>
          <w:tcPr>
            <w:tcW w:w="1372" w:type="dxa"/>
          </w:tcPr>
          <w:p w14:paraId="3B46B010" w14:textId="77777777" w:rsidR="00DF4FFD" w:rsidRPr="00902E83" w:rsidRDefault="00DF4FFD" w:rsidP="0080100E"/>
        </w:tc>
        <w:tc>
          <w:tcPr>
            <w:tcW w:w="1034" w:type="dxa"/>
          </w:tcPr>
          <w:p w14:paraId="21DD1880" w14:textId="77777777" w:rsidR="00DF4FFD" w:rsidRPr="00902E83" w:rsidRDefault="00DF4FFD" w:rsidP="0080100E"/>
        </w:tc>
      </w:tr>
      <w:tr w:rsidR="00DF4FFD" w:rsidRPr="00902E83" w14:paraId="2F042FD1" w14:textId="77777777" w:rsidTr="002522D8">
        <w:tc>
          <w:tcPr>
            <w:tcW w:w="1839" w:type="dxa"/>
          </w:tcPr>
          <w:p w14:paraId="5BA8A89A" w14:textId="3146CA47" w:rsidR="00DF4FFD" w:rsidRPr="00902E83" w:rsidRDefault="00DF4FFD" w:rsidP="0080100E">
            <w:r w:rsidRPr="00902E83">
              <w:t xml:space="preserve">Utiliza do contexto </w:t>
            </w:r>
            <w:r>
              <w:t>de ambiente</w:t>
            </w:r>
            <w:r w:rsidRPr="00902E83">
              <w:t>?</w:t>
            </w:r>
          </w:p>
        </w:tc>
        <w:tc>
          <w:tcPr>
            <w:tcW w:w="1580" w:type="dxa"/>
          </w:tcPr>
          <w:p w14:paraId="70591327" w14:textId="084D5F95" w:rsidR="00DF4FFD" w:rsidRPr="00902E83" w:rsidRDefault="005936F1" w:rsidP="0080100E">
            <w:pPr>
              <w:rPr>
                <w:rFonts w:ascii="Segoe UI Emoji" w:hAnsi="Segoe UI Emoji" w:cs="Segoe UI Emoji"/>
              </w:rPr>
            </w:pPr>
            <w:r w:rsidRPr="00902E83">
              <w:rPr>
                <w:rFonts w:ascii="Segoe UI Emoji" w:hAnsi="Segoe UI Emoji" w:cs="Segoe UI Emoji"/>
              </w:rPr>
              <w:t>❌</w:t>
            </w:r>
          </w:p>
        </w:tc>
        <w:tc>
          <w:tcPr>
            <w:tcW w:w="1307" w:type="dxa"/>
          </w:tcPr>
          <w:p w14:paraId="2440BEFF" w14:textId="77777777" w:rsidR="00DF4FFD" w:rsidRPr="00902E83" w:rsidRDefault="00DF4FFD" w:rsidP="0080100E"/>
        </w:tc>
        <w:tc>
          <w:tcPr>
            <w:tcW w:w="1930" w:type="dxa"/>
          </w:tcPr>
          <w:p w14:paraId="62EC11FA" w14:textId="77777777" w:rsidR="00DF4FFD" w:rsidRPr="00902E83" w:rsidRDefault="00DF4FFD" w:rsidP="0080100E"/>
        </w:tc>
        <w:tc>
          <w:tcPr>
            <w:tcW w:w="1372" w:type="dxa"/>
          </w:tcPr>
          <w:p w14:paraId="157A9FC1" w14:textId="77777777" w:rsidR="00DF4FFD" w:rsidRPr="00902E83" w:rsidRDefault="00DF4FFD" w:rsidP="0080100E"/>
        </w:tc>
        <w:tc>
          <w:tcPr>
            <w:tcW w:w="1034" w:type="dxa"/>
          </w:tcPr>
          <w:p w14:paraId="1C4F733A" w14:textId="77777777" w:rsidR="00DF4FFD" w:rsidRPr="00902E83" w:rsidRDefault="00DF4FFD" w:rsidP="0080100E"/>
        </w:tc>
      </w:tr>
      <w:tr w:rsidR="00FE1403" w:rsidRPr="00902E83" w14:paraId="4E5C84AD" w14:textId="3660FFD0" w:rsidTr="002522D8">
        <w:tc>
          <w:tcPr>
            <w:tcW w:w="1839" w:type="dxa"/>
          </w:tcPr>
          <w:p w14:paraId="4AFC0513" w14:textId="0137024F" w:rsidR="0049181D" w:rsidRPr="00902E83" w:rsidRDefault="0034169E" w:rsidP="0080100E">
            <w:r w:rsidRPr="00902E83">
              <w:t>Utiliza do contexto explicito?</w:t>
            </w:r>
          </w:p>
        </w:tc>
        <w:tc>
          <w:tcPr>
            <w:tcW w:w="1580" w:type="dxa"/>
          </w:tcPr>
          <w:p w14:paraId="415B9054" w14:textId="0BDB9E91" w:rsidR="0049181D" w:rsidRPr="00902E83" w:rsidRDefault="007A4CD8" w:rsidP="0080100E">
            <w:r w:rsidRPr="00902E83">
              <w:rPr>
                <w:rFonts w:ascii="Segoe UI Emoji" w:hAnsi="Segoe UI Emoji" w:cs="Segoe UI Emoji"/>
              </w:rPr>
              <w:t>✔</w:t>
            </w:r>
          </w:p>
        </w:tc>
        <w:tc>
          <w:tcPr>
            <w:tcW w:w="1307" w:type="dxa"/>
          </w:tcPr>
          <w:p w14:paraId="70BCCBF7" w14:textId="77777777" w:rsidR="0049181D" w:rsidRPr="00902E83" w:rsidRDefault="0049181D" w:rsidP="0080100E"/>
        </w:tc>
        <w:tc>
          <w:tcPr>
            <w:tcW w:w="1930" w:type="dxa"/>
          </w:tcPr>
          <w:p w14:paraId="15E9C0B0" w14:textId="77777777" w:rsidR="0049181D" w:rsidRPr="00902E83" w:rsidRDefault="0049181D" w:rsidP="0080100E"/>
        </w:tc>
        <w:tc>
          <w:tcPr>
            <w:tcW w:w="1372" w:type="dxa"/>
          </w:tcPr>
          <w:p w14:paraId="4391E073" w14:textId="77777777" w:rsidR="0049181D" w:rsidRPr="00902E83" w:rsidRDefault="0049181D" w:rsidP="0080100E"/>
        </w:tc>
        <w:tc>
          <w:tcPr>
            <w:tcW w:w="1034" w:type="dxa"/>
          </w:tcPr>
          <w:p w14:paraId="42428EDA" w14:textId="77777777" w:rsidR="0049181D" w:rsidRPr="00902E83" w:rsidRDefault="0049181D" w:rsidP="0080100E"/>
        </w:tc>
      </w:tr>
      <w:tr w:rsidR="00FE1403" w:rsidRPr="00902E83" w14:paraId="682A38D2" w14:textId="77777777" w:rsidTr="002522D8">
        <w:tc>
          <w:tcPr>
            <w:tcW w:w="1839" w:type="dxa"/>
          </w:tcPr>
          <w:p w14:paraId="20FD37C3" w14:textId="77B4BF07" w:rsidR="00522AE7" w:rsidRPr="00902E83" w:rsidRDefault="00522AE7" w:rsidP="0080100E">
            <w:r w:rsidRPr="00902E83">
              <w:t xml:space="preserve">Utiliza do contexto </w:t>
            </w:r>
            <w:r w:rsidR="00E51360" w:rsidRPr="00902E83">
              <w:t>implícito</w:t>
            </w:r>
            <w:r w:rsidRPr="00902E83">
              <w:t>?</w:t>
            </w:r>
          </w:p>
        </w:tc>
        <w:tc>
          <w:tcPr>
            <w:tcW w:w="1580" w:type="dxa"/>
          </w:tcPr>
          <w:p w14:paraId="2D5105E3" w14:textId="45A4C681" w:rsidR="00522AE7" w:rsidRPr="00902E83" w:rsidRDefault="00394FEB" w:rsidP="0080100E">
            <w:r w:rsidRPr="00902E83">
              <w:rPr>
                <w:rFonts w:ascii="Segoe UI Emoji" w:hAnsi="Segoe UI Emoji" w:cs="Segoe UI Emoji"/>
              </w:rPr>
              <w:t>✔</w:t>
            </w:r>
          </w:p>
        </w:tc>
        <w:tc>
          <w:tcPr>
            <w:tcW w:w="1307" w:type="dxa"/>
          </w:tcPr>
          <w:p w14:paraId="185BAB56" w14:textId="77777777" w:rsidR="00522AE7" w:rsidRPr="00902E83" w:rsidRDefault="00522AE7" w:rsidP="0080100E"/>
        </w:tc>
        <w:tc>
          <w:tcPr>
            <w:tcW w:w="1930" w:type="dxa"/>
          </w:tcPr>
          <w:p w14:paraId="0FC8BBDE" w14:textId="77777777" w:rsidR="00522AE7" w:rsidRPr="00902E83" w:rsidRDefault="00522AE7" w:rsidP="0080100E"/>
        </w:tc>
        <w:tc>
          <w:tcPr>
            <w:tcW w:w="1372" w:type="dxa"/>
          </w:tcPr>
          <w:p w14:paraId="22DBDAEA" w14:textId="77777777" w:rsidR="00522AE7" w:rsidRPr="00902E83" w:rsidRDefault="00522AE7" w:rsidP="0080100E"/>
        </w:tc>
        <w:tc>
          <w:tcPr>
            <w:tcW w:w="1034" w:type="dxa"/>
          </w:tcPr>
          <w:p w14:paraId="6769FD60" w14:textId="77777777" w:rsidR="00522AE7" w:rsidRPr="00902E83" w:rsidRDefault="00522AE7" w:rsidP="0080100E"/>
        </w:tc>
      </w:tr>
    </w:tbl>
    <w:p w14:paraId="764CC898" w14:textId="77777777" w:rsidR="00E0178F" w:rsidRPr="00E0178F" w:rsidRDefault="00E0178F" w:rsidP="0080100E">
      <w:pPr>
        <w:rPr>
          <w:lang w:val="en-US"/>
        </w:rPr>
      </w:pPr>
    </w:p>
    <w:p w14:paraId="6C6B54A3" w14:textId="2B2C65AC" w:rsidR="007B0815" w:rsidRDefault="007B0815" w:rsidP="0080100E">
      <w:pPr>
        <w:pStyle w:val="Ttulo1"/>
      </w:pPr>
      <w:bookmarkStart w:id="41" w:name="_Toc41243261"/>
      <w:r w:rsidRPr="007B0815">
        <w:lastRenderedPageBreak/>
        <w:t>Modelagem do que será feito</w:t>
      </w:r>
      <w:bookmarkEnd w:id="41"/>
    </w:p>
    <w:p w14:paraId="24C10764" w14:textId="007D396B" w:rsidR="00F66337" w:rsidRDefault="00F66337" w:rsidP="0080100E">
      <w:r>
        <w:t>Texto</w:t>
      </w:r>
    </w:p>
    <w:p w14:paraId="5F105F5D" w14:textId="1227540C" w:rsidR="00F77B75" w:rsidRDefault="00F77B75" w:rsidP="0080100E"/>
    <w:p w14:paraId="755D63D7" w14:textId="5A182F58" w:rsidR="002B6979" w:rsidRDefault="00DE09F4" w:rsidP="0080100E">
      <w:pPr>
        <w:pStyle w:val="Ttulo2"/>
      </w:pPr>
      <w:bookmarkStart w:id="42" w:name="_Toc41243262"/>
      <w:r>
        <w:t>Contexto</w:t>
      </w:r>
      <w:bookmarkEnd w:id="42"/>
    </w:p>
    <w:p w14:paraId="32F9AA83" w14:textId="411C1E93" w:rsidR="00EE5AC3" w:rsidRDefault="00EE5AC3" w:rsidP="0080100E">
      <w:r>
        <w:t>Texto</w:t>
      </w:r>
    </w:p>
    <w:p w14:paraId="6ECDB255" w14:textId="619BA493" w:rsidR="00EE5AC3" w:rsidRDefault="00EE5AC3" w:rsidP="0080100E"/>
    <w:p w14:paraId="2B059024" w14:textId="3FF2F0CE" w:rsidR="008849DE" w:rsidRDefault="008849DE" w:rsidP="0080100E">
      <w:pPr>
        <w:pStyle w:val="Ttulo3"/>
      </w:pPr>
      <w:bookmarkStart w:id="43" w:name="_Toc41243263"/>
      <w:r w:rsidRPr="008849DE">
        <w:t>O que é o contexto comportamental?</w:t>
      </w:r>
      <w:bookmarkEnd w:id="43"/>
    </w:p>
    <w:p w14:paraId="0276FF7C" w14:textId="414CDF9C" w:rsidR="008849DE" w:rsidRDefault="008849DE" w:rsidP="0080100E">
      <w:r>
        <w:t>Texto</w:t>
      </w:r>
    </w:p>
    <w:p w14:paraId="3D2B4D19" w14:textId="70E2407F" w:rsidR="008849DE" w:rsidRDefault="008849DE" w:rsidP="0080100E">
      <w:pPr>
        <w:pStyle w:val="Ttulo3"/>
      </w:pPr>
      <w:bookmarkStart w:id="44" w:name="_Toc41243264"/>
      <w:r w:rsidRPr="008849DE">
        <w:t>O que é o contexto ambiente?</w:t>
      </w:r>
      <w:bookmarkEnd w:id="44"/>
    </w:p>
    <w:p w14:paraId="03460FCB" w14:textId="6AD3A927" w:rsidR="008849DE" w:rsidRDefault="008849DE" w:rsidP="0080100E">
      <w:r>
        <w:t>Texto</w:t>
      </w:r>
    </w:p>
    <w:p w14:paraId="550D217F" w14:textId="35D5BAF6" w:rsidR="008849DE" w:rsidRDefault="008849DE" w:rsidP="0080100E">
      <w:pPr>
        <w:pStyle w:val="Ttulo3"/>
      </w:pPr>
      <w:bookmarkStart w:id="45" w:name="_Toc41243265"/>
      <w:r w:rsidRPr="008849DE">
        <w:t>Como será obtido os contextos?</w:t>
      </w:r>
      <w:bookmarkEnd w:id="45"/>
    </w:p>
    <w:p w14:paraId="4EE3FB46" w14:textId="1B2B9B1A" w:rsidR="008849DE" w:rsidRPr="008849DE" w:rsidRDefault="008849DE" w:rsidP="0080100E">
      <w:r>
        <w:t>Texto</w:t>
      </w:r>
    </w:p>
    <w:p w14:paraId="70035B21" w14:textId="2D85552C" w:rsidR="00EE5AC3" w:rsidRDefault="00EE5AC3" w:rsidP="0080100E">
      <w:pPr>
        <w:pStyle w:val="Ttulo2"/>
      </w:pPr>
      <w:bookmarkStart w:id="46" w:name="_Toc41243266"/>
      <w:r>
        <w:t>Arquitetura do sistema</w:t>
      </w:r>
      <w:bookmarkEnd w:id="46"/>
    </w:p>
    <w:p w14:paraId="4A0A4ECB" w14:textId="414247B8" w:rsidR="0085540B" w:rsidRPr="0085540B" w:rsidRDefault="0085540B" w:rsidP="0080100E">
      <w:r>
        <w:t>Texto</w:t>
      </w:r>
    </w:p>
    <w:p w14:paraId="112091D5" w14:textId="77777777" w:rsidR="008F2AE9" w:rsidRDefault="008F2AE9" w:rsidP="0080100E">
      <w:pPr>
        <w:sectPr w:rsidR="008F2AE9">
          <w:headerReference w:type="default" r:id="rId25"/>
          <w:headerReference w:type="first" r:id="rId26"/>
          <w:pgSz w:w="11907" w:h="16840" w:code="9"/>
          <w:pgMar w:top="1701" w:right="1134" w:bottom="1134" w:left="1701" w:header="851" w:footer="720" w:gutter="0"/>
          <w:cols w:space="720"/>
          <w:titlePg/>
        </w:sectPr>
      </w:pPr>
    </w:p>
    <w:p w14:paraId="29875599" w14:textId="47C4396E" w:rsidR="008F2AE9" w:rsidRPr="006C1E7D" w:rsidRDefault="008F2AE9" w:rsidP="0080100E">
      <w:pPr>
        <w:pStyle w:val="Ttulo1"/>
      </w:pPr>
      <w:bookmarkStart w:id="47" w:name="_Toc41243267"/>
      <w:r w:rsidRPr="006C1E7D">
        <w:lastRenderedPageBreak/>
        <w:t>CONCLUSÃO</w:t>
      </w:r>
      <w:bookmarkEnd w:id="47"/>
    </w:p>
    <w:p w14:paraId="47EB916B" w14:textId="6E7F5E72" w:rsidR="008F2AE9" w:rsidRDefault="00DF3A09" w:rsidP="0080100E">
      <w:r>
        <w:tab/>
      </w:r>
      <w:r w:rsidR="008F2AE9">
        <w:t xml:space="preserve">Pode-se afirmar que está havendo em Porto Alegre uma situação paradoxal. Ao mesmo tempo em que se percebe um avanço no cumprimento das diretrizes norteadoras do Sistema Único de Saúde, tais como, a integralidade da atenção à saúde (preventivo e curativo), a universalidade da cobertura e do atendimento, a gratuidade e a descentralização das ações e serviços, verifica-se também a </w:t>
      </w:r>
      <w:proofErr w:type="spellStart"/>
      <w:r w:rsidR="008F2AE9">
        <w:t>obstaculização</w:t>
      </w:r>
      <w:proofErr w:type="spellEnd"/>
      <w:r w:rsidR="008F2AE9">
        <w:t xml:space="preserve"> permanente do processo em função da insuficiência de recursos. Ao mesmo tempo em que são repassadas novas atribuições e poderes ao município de Porto Alegre, não há o repasse de recursos financeiros na mesma proporção para fazer frente ao processo de municipalização. Além disso, as negociações para se aumentar os recursos financeiros sempre ocorrem de maneira conflitiva, principalmente entre o Estado e o Município. Desse modo, o melhor andamento do processo de municipalização em Porto Alegre fica na dependência da contrapartida de recursos do Estado e da União.</w:t>
      </w:r>
    </w:p>
    <w:p w14:paraId="3336909C" w14:textId="77777777" w:rsidR="008F2AE9" w:rsidRDefault="008F2AE9" w:rsidP="0080100E">
      <w:pPr>
        <w:pStyle w:val="TextodoTrabalho"/>
      </w:pPr>
      <w:r>
        <w:t>...............................................</w:t>
      </w:r>
    </w:p>
    <w:p w14:paraId="4F56893D" w14:textId="77777777" w:rsidR="008F2AE9" w:rsidRDefault="008F2AE9" w:rsidP="0080100E">
      <w:pPr>
        <w:pStyle w:val="TextodoTrabalho"/>
      </w:pPr>
    </w:p>
    <w:p w14:paraId="45DBB776" w14:textId="77777777" w:rsidR="008F2AE9" w:rsidRDefault="008F2AE9" w:rsidP="0080100E">
      <w:pPr>
        <w:pStyle w:val="Comentrio-retirar"/>
      </w:pPr>
      <w:r>
        <w:t xml:space="preserve">PAGINAÇÃO: Segundo o livro do prof. Cléber </w:t>
      </w:r>
      <w:proofErr w:type="spellStart"/>
      <w:r>
        <w:t>Prodanov</w:t>
      </w:r>
      <w:proofErr w:type="spellEnd"/>
      <w:r>
        <w:t>, as folhas do trabalho são contadas a partir da folha de rosto (não contamos a capa), mas nem todas receberão um número. Contamos, mas não numeramos, então, a folha de rosto, o resumo, o abstract, as listas</w:t>
      </w:r>
      <w:r w:rsidR="00B9416A">
        <w:t xml:space="preserve"> e</w:t>
      </w:r>
      <w:r>
        <w:t xml:space="preserve"> o sumário. A numeração é colocada no canto superior direito da folha, a 2cm da borda superior da folha, em algarismos arábicos.</w:t>
      </w:r>
    </w:p>
    <w:p w14:paraId="1919FC97" w14:textId="77777777" w:rsidR="008F2AE9" w:rsidRDefault="008F2AE9" w:rsidP="0080100E">
      <w:pPr>
        <w:pStyle w:val="TextodoTrabalho"/>
      </w:pPr>
    </w:p>
    <w:p w14:paraId="14FBF4B7" w14:textId="77777777" w:rsidR="008F2AE9" w:rsidRDefault="008F2AE9" w:rsidP="0080100E">
      <w:pPr>
        <w:pStyle w:val="TextodoTrabalho"/>
      </w:pPr>
    </w:p>
    <w:p w14:paraId="20E7CB60" w14:textId="77777777" w:rsidR="008F2AE9" w:rsidRDefault="008F2AE9" w:rsidP="0080100E"/>
    <w:p w14:paraId="7771F2DF" w14:textId="77777777" w:rsidR="008F2AE9" w:rsidRDefault="008F2AE9" w:rsidP="0080100E">
      <w:pPr>
        <w:sectPr w:rsidR="008F2AE9">
          <w:pgSz w:w="11907" w:h="16840" w:code="9"/>
          <w:pgMar w:top="1701" w:right="1134" w:bottom="1134" w:left="1701" w:header="851" w:footer="720" w:gutter="0"/>
          <w:cols w:space="720"/>
          <w:titlePg/>
        </w:sectPr>
      </w:pPr>
    </w:p>
    <w:p w14:paraId="697F3C69" w14:textId="2DCCAA4E" w:rsidR="008F2AE9" w:rsidRPr="00310EA6" w:rsidRDefault="008F2AE9" w:rsidP="0080100E">
      <w:pPr>
        <w:pStyle w:val="Ttulo1-semnumerao"/>
      </w:pPr>
      <w:bookmarkStart w:id="48" w:name="_Toc41243268"/>
      <w:r w:rsidRPr="00310EA6">
        <w:lastRenderedPageBreak/>
        <w:t>Referências Bibliográficas</w:t>
      </w:r>
      <w:bookmarkEnd w:id="48"/>
    </w:p>
    <w:p w14:paraId="66CABF9B" w14:textId="7027452C" w:rsidR="00DD7967" w:rsidRPr="00C415DA" w:rsidRDefault="00C648F5" w:rsidP="0080100E">
      <w:pPr>
        <w:rPr>
          <w:noProof/>
          <w:lang w:val="en-US"/>
        </w:rPr>
      </w:pPr>
      <w:r>
        <w:fldChar w:fldCharType="begin" w:fldLock="1"/>
      </w:r>
      <w:r w:rsidRPr="00310EA6">
        <w:instrText xml:space="preserve">ADDIN Mendeley Bibliography CSL_BIBLIOGRAPHY </w:instrText>
      </w:r>
      <w:r>
        <w:fldChar w:fldCharType="separate"/>
      </w:r>
      <w:r w:rsidR="00DD7967" w:rsidRPr="00DD7967">
        <w:rPr>
          <w:noProof/>
        </w:rPr>
        <w:t xml:space="preserve">ACM. </w:t>
      </w:r>
      <w:r w:rsidR="00DD7967" w:rsidRPr="00DD7967">
        <w:rPr>
          <w:b/>
          <w:bCs/>
          <w:noProof/>
        </w:rPr>
        <w:t>Advanced Search</w:t>
      </w:r>
      <w:r w:rsidR="00DD7967" w:rsidRPr="00DD7967">
        <w:rPr>
          <w:noProof/>
        </w:rPr>
        <w:t xml:space="preserve">. Disponível em: &lt;https://dl.acm.org/search/advanced&gt;. Acesso em: 5 maio. </w:t>
      </w:r>
      <w:r w:rsidR="00DD7967" w:rsidRPr="00C415DA">
        <w:rPr>
          <w:noProof/>
          <w:lang w:val="en-US"/>
        </w:rPr>
        <w:t xml:space="preserve">2020. </w:t>
      </w:r>
    </w:p>
    <w:p w14:paraId="0B259C64" w14:textId="77777777" w:rsidR="00DD7967" w:rsidRPr="00C415DA" w:rsidRDefault="00DD7967" w:rsidP="0080100E">
      <w:pPr>
        <w:rPr>
          <w:noProof/>
          <w:lang w:val="en-US"/>
        </w:rPr>
      </w:pPr>
      <w:r w:rsidRPr="00C415DA">
        <w:rPr>
          <w:noProof/>
          <w:lang w:val="en-US"/>
        </w:rPr>
        <w:t xml:space="preserve">ACM RECSYS COMMUNITY. </w:t>
      </w:r>
      <w:r w:rsidRPr="00C415DA">
        <w:rPr>
          <w:b/>
          <w:bCs/>
          <w:noProof/>
          <w:lang w:val="en-US"/>
        </w:rPr>
        <w:t>RecSys – ACM Recommender Systems</w:t>
      </w:r>
      <w:r w:rsidRPr="00C415DA">
        <w:rPr>
          <w:noProof/>
          <w:lang w:val="en-US"/>
        </w:rPr>
        <w:t xml:space="preserve">. Disponível em: &lt;https://recsys.acm.org/&gt;. Acesso em: 28 abr. 2020. </w:t>
      </w:r>
    </w:p>
    <w:p w14:paraId="3CED5E34" w14:textId="77777777" w:rsidR="00DD7967" w:rsidRPr="00C415DA" w:rsidRDefault="00DD7967" w:rsidP="0080100E">
      <w:pPr>
        <w:rPr>
          <w:noProof/>
          <w:lang w:val="en-US"/>
        </w:rPr>
      </w:pPr>
      <w:r w:rsidRPr="00C415DA">
        <w:rPr>
          <w:noProof/>
          <w:lang w:val="en-US"/>
        </w:rPr>
        <w:t xml:space="preserve">BHATNAGAR, V. Collaborative filtering using data mining and analysis. [s.l: s.n.]. </w:t>
      </w:r>
    </w:p>
    <w:p w14:paraId="7943BB5E" w14:textId="77777777" w:rsidR="00DD7967" w:rsidRPr="00C415DA" w:rsidRDefault="00DD7967" w:rsidP="0080100E">
      <w:pPr>
        <w:rPr>
          <w:noProof/>
          <w:lang w:val="en-US"/>
        </w:rPr>
      </w:pPr>
      <w:r w:rsidRPr="00C415DA">
        <w:rPr>
          <w:noProof/>
          <w:lang w:val="en-US"/>
        </w:rPr>
        <w:t xml:space="preserve">BORJA, K.; DIERINGER, S. Streaming or stealing? The complementary features between music streaming and music piracy. </w:t>
      </w:r>
      <w:r w:rsidRPr="00C415DA">
        <w:rPr>
          <w:b/>
          <w:bCs/>
          <w:noProof/>
          <w:lang w:val="en-US"/>
        </w:rPr>
        <w:t>Journal of Retailing and Consumer Services</w:t>
      </w:r>
      <w:r w:rsidRPr="00C415DA">
        <w:rPr>
          <w:noProof/>
          <w:lang w:val="en-US"/>
        </w:rPr>
        <w:t xml:space="preserve">, v. 32, p. 86–95, 2016. </w:t>
      </w:r>
    </w:p>
    <w:p w14:paraId="3677F41E" w14:textId="77777777" w:rsidR="00DD7967" w:rsidRPr="00C415DA" w:rsidRDefault="00DD7967" w:rsidP="0080100E">
      <w:pPr>
        <w:rPr>
          <w:noProof/>
          <w:lang w:val="en-US"/>
        </w:rPr>
      </w:pPr>
      <w:r w:rsidRPr="00C415DA">
        <w:rPr>
          <w:noProof/>
          <w:lang w:val="en-US"/>
        </w:rPr>
        <w:t xml:space="preserve">DIETMAR, J. et al. </w:t>
      </w:r>
      <w:r w:rsidRPr="00C415DA">
        <w:rPr>
          <w:b/>
          <w:bCs/>
          <w:noProof/>
          <w:lang w:val="en-US"/>
        </w:rPr>
        <w:t>Recommendation system -An Introduction</w:t>
      </w:r>
      <w:r w:rsidRPr="00C415DA">
        <w:rPr>
          <w:noProof/>
          <w:lang w:val="en-US"/>
        </w:rPr>
        <w:t>. [s.l: s.n.]. v. 91</w:t>
      </w:r>
    </w:p>
    <w:p w14:paraId="32DCFD30" w14:textId="77777777" w:rsidR="00DD7967" w:rsidRPr="00C415DA" w:rsidRDefault="00DD7967" w:rsidP="0080100E">
      <w:pPr>
        <w:rPr>
          <w:noProof/>
          <w:lang w:val="en-US"/>
        </w:rPr>
      </w:pPr>
      <w:r w:rsidRPr="00C415DA">
        <w:rPr>
          <w:noProof/>
          <w:lang w:val="en-US"/>
        </w:rPr>
        <w:t xml:space="preserve">ERIKSSON, M. et al. </w:t>
      </w:r>
      <w:r w:rsidRPr="00C415DA">
        <w:rPr>
          <w:b/>
          <w:bCs/>
          <w:noProof/>
          <w:lang w:val="en-US"/>
        </w:rPr>
        <w:t>Spotify Teardown</w:t>
      </w:r>
      <w:r w:rsidRPr="00C415DA">
        <w:rPr>
          <w:noProof/>
          <w:lang w:val="en-US"/>
        </w:rPr>
        <w:t xml:space="preserve">. [s.l.] MIT Press, 2019. </w:t>
      </w:r>
    </w:p>
    <w:p w14:paraId="62E9EF8E" w14:textId="77777777" w:rsidR="00DD7967" w:rsidRPr="00C415DA" w:rsidRDefault="00DD7967" w:rsidP="0080100E">
      <w:pPr>
        <w:rPr>
          <w:noProof/>
          <w:lang w:val="en-US"/>
        </w:rPr>
      </w:pPr>
      <w:r w:rsidRPr="00C415DA">
        <w:rPr>
          <w:noProof/>
          <w:lang w:val="en-US"/>
        </w:rPr>
        <w:t xml:space="preserve">FALK, K. Practical Recommender Systems. [s.l: s.n.]. </w:t>
      </w:r>
    </w:p>
    <w:p w14:paraId="4398019D" w14:textId="77777777" w:rsidR="00DD7967" w:rsidRPr="00DD7967" w:rsidRDefault="00DD7967" w:rsidP="0080100E">
      <w:pPr>
        <w:rPr>
          <w:noProof/>
        </w:rPr>
      </w:pPr>
      <w:r w:rsidRPr="00C415DA">
        <w:rPr>
          <w:noProof/>
          <w:lang w:val="en-US"/>
        </w:rPr>
        <w:t xml:space="preserve">IFPI. </w:t>
      </w:r>
      <w:r w:rsidRPr="00C415DA">
        <w:rPr>
          <w:b/>
          <w:bCs/>
          <w:noProof/>
          <w:lang w:val="en-US"/>
        </w:rPr>
        <w:t>IFPI Global Music Report 2019</w:t>
      </w:r>
      <w:r w:rsidRPr="00C415DA">
        <w:rPr>
          <w:noProof/>
          <w:lang w:val="en-US"/>
        </w:rPr>
        <w:t xml:space="preserve">. </w:t>
      </w:r>
      <w:r w:rsidRPr="00DD7967">
        <w:rPr>
          <w:noProof/>
        </w:rPr>
        <w:t xml:space="preserve">Disponível em: &lt;https://www.ifpi.org/news/IFPI-GLOBAL-MUSIC-REPORT-2019&gt;. </w:t>
      </w:r>
    </w:p>
    <w:p w14:paraId="3982B482" w14:textId="77777777" w:rsidR="00DD7967" w:rsidRPr="00DD7967" w:rsidRDefault="00DD7967" w:rsidP="0080100E">
      <w:pPr>
        <w:rPr>
          <w:noProof/>
        </w:rPr>
      </w:pPr>
      <w:r w:rsidRPr="00C415DA">
        <w:rPr>
          <w:noProof/>
          <w:lang w:val="en-US"/>
        </w:rPr>
        <w:t xml:space="preserve">LUINI, B. J. R.; WHITMAN, A. E.; DATE, P. </w:t>
      </w:r>
      <w:r w:rsidRPr="00C415DA">
        <w:rPr>
          <w:b/>
          <w:bCs/>
          <w:noProof/>
          <w:lang w:val="en-US"/>
        </w:rPr>
        <w:t>Streaming Audio: The FezGuys’ Guide</w:t>
      </w:r>
      <w:r w:rsidRPr="00C415DA">
        <w:rPr>
          <w:noProof/>
          <w:lang w:val="en-US"/>
        </w:rPr>
        <w:t xml:space="preserve">. </w:t>
      </w:r>
      <w:r w:rsidRPr="00DD7967">
        <w:rPr>
          <w:noProof/>
        </w:rPr>
        <w:t xml:space="preserve">[s.l: s.n.]. </w:t>
      </w:r>
    </w:p>
    <w:p w14:paraId="6653BC36" w14:textId="77777777" w:rsidR="00DD7967" w:rsidRPr="00DD7967" w:rsidRDefault="00DD7967" w:rsidP="0080100E">
      <w:pPr>
        <w:rPr>
          <w:noProof/>
        </w:rPr>
      </w:pPr>
      <w:r w:rsidRPr="00DD7967">
        <w:rPr>
          <w:noProof/>
        </w:rPr>
        <w:t xml:space="preserve">MURARO, R. M. Os avanços tecnológicos e o futuro da humanidadeQuerendo ser Deus, , 2009. </w:t>
      </w:r>
    </w:p>
    <w:p w14:paraId="35684D6B" w14:textId="77777777" w:rsidR="00DD7967" w:rsidRPr="00C415DA" w:rsidRDefault="00DD7967" w:rsidP="0080100E">
      <w:pPr>
        <w:rPr>
          <w:noProof/>
          <w:lang w:val="en-US"/>
        </w:rPr>
      </w:pPr>
      <w:r w:rsidRPr="00C415DA">
        <w:rPr>
          <w:noProof/>
          <w:lang w:val="en-US"/>
        </w:rPr>
        <w:t xml:space="preserve">NIWA, H. </w:t>
      </w:r>
      <w:r w:rsidRPr="00C415DA">
        <w:rPr>
          <w:b/>
          <w:bCs/>
          <w:noProof/>
          <w:lang w:val="en-US"/>
        </w:rPr>
        <w:t>Streaming Systems</w:t>
      </w:r>
      <w:r w:rsidRPr="00C415DA">
        <w:rPr>
          <w:noProof/>
          <w:lang w:val="en-US"/>
        </w:rPr>
        <w:t>. [s.l.] O’Reilly Media, 2018. v. 134</w:t>
      </w:r>
    </w:p>
    <w:p w14:paraId="7D6EC7A0" w14:textId="77777777" w:rsidR="00DD7967" w:rsidRPr="00C415DA" w:rsidRDefault="00DD7967" w:rsidP="0080100E">
      <w:pPr>
        <w:rPr>
          <w:noProof/>
          <w:lang w:val="en-US"/>
        </w:rPr>
      </w:pPr>
      <w:r w:rsidRPr="00C415DA">
        <w:rPr>
          <w:noProof/>
          <w:lang w:val="en-US"/>
        </w:rPr>
        <w:t xml:space="preserve">RESNICK, PAUL AND VARIAN, H. R. Recommender Systems. </w:t>
      </w:r>
      <w:r w:rsidRPr="00C415DA">
        <w:rPr>
          <w:b/>
          <w:bCs/>
          <w:noProof/>
          <w:lang w:val="en-US"/>
        </w:rPr>
        <w:t>Communications of the ACM</w:t>
      </w:r>
      <w:r w:rsidRPr="00C415DA">
        <w:rPr>
          <w:noProof/>
          <w:lang w:val="en-US"/>
        </w:rPr>
        <w:t xml:space="preserve">, v. 40, n. 4, p. 56–58, 1997. </w:t>
      </w:r>
    </w:p>
    <w:p w14:paraId="1DED4973" w14:textId="77777777" w:rsidR="00DD7967" w:rsidRPr="00DD7967" w:rsidRDefault="00DD7967" w:rsidP="0080100E">
      <w:pPr>
        <w:rPr>
          <w:noProof/>
        </w:rPr>
      </w:pPr>
      <w:r w:rsidRPr="00C415DA">
        <w:rPr>
          <w:noProof/>
          <w:lang w:val="en-US"/>
        </w:rPr>
        <w:t xml:space="preserve">RICCI, F.; ROKACH, L.; SHAPIRA, B. </w:t>
      </w:r>
      <w:r w:rsidRPr="00C415DA">
        <w:rPr>
          <w:b/>
          <w:bCs/>
          <w:noProof/>
          <w:lang w:val="en-US"/>
        </w:rPr>
        <w:t>Recommender Systems Handbook</w:t>
      </w:r>
      <w:r w:rsidRPr="00C415DA">
        <w:rPr>
          <w:noProof/>
          <w:lang w:val="en-US"/>
        </w:rPr>
        <w:t xml:space="preserve">. </w:t>
      </w:r>
      <w:r w:rsidRPr="00DD7967">
        <w:rPr>
          <w:noProof/>
        </w:rPr>
        <w:t xml:space="preserve">[s.l: s.n.]. </w:t>
      </w:r>
    </w:p>
    <w:p w14:paraId="3327923A" w14:textId="77777777" w:rsidR="00DD7967" w:rsidRPr="00DD7967" w:rsidRDefault="00DD7967" w:rsidP="0080100E">
      <w:pPr>
        <w:rPr>
          <w:noProof/>
        </w:rPr>
      </w:pPr>
      <w:r w:rsidRPr="00DD7967">
        <w:rPr>
          <w:noProof/>
        </w:rPr>
        <w:t xml:space="preserve">UNIVERSIDADE FEDERAL DO CEARA. </w:t>
      </w:r>
      <w:r w:rsidRPr="00DD7967">
        <w:rPr>
          <w:b/>
          <w:bCs/>
          <w:noProof/>
        </w:rPr>
        <w:t>A Magnetorresistência Gigante</w:t>
      </w:r>
      <w:r w:rsidRPr="00DD7967">
        <w:rPr>
          <w:noProof/>
        </w:rPr>
        <w:t xml:space="preserve">. Disponível em: &lt;https://seara.ufc.br/tintim-por-tintim/tecnologia/a-magnetorresistencia-gigante/&gt;. Acesso em: 12 mar. 2020. </w:t>
      </w:r>
    </w:p>
    <w:p w14:paraId="3A045E5D" w14:textId="3B59963D" w:rsidR="008A4CC4" w:rsidRPr="001C0FB0" w:rsidRDefault="00C648F5" w:rsidP="0080100E">
      <w:pPr>
        <w:pStyle w:val="RefernciasBibliogrficas"/>
      </w:pPr>
      <w:r>
        <w:fldChar w:fldCharType="end"/>
      </w:r>
    </w:p>
    <w:p w14:paraId="54A4F2EC" w14:textId="77777777" w:rsidR="008F2AE9" w:rsidRDefault="008F2AE9" w:rsidP="0080100E"/>
    <w:p w14:paraId="5708191B" w14:textId="77777777" w:rsidR="008F2AE9" w:rsidRDefault="008F2AE9" w:rsidP="0080100E"/>
    <w:p w14:paraId="6CB804B0" w14:textId="77777777" w:rsidR="008F2AE9" w:rsidRDefault="008F2AE9" w:rsidP="0080100E"/>
    <w:p w14:paraId="6A98B2A5" w14:textId="77777777" w:rsidR="008F2AE9" w:rsidRDefault="008F2AE9" w:rsidP="0080100E"/>
    <w:p w14:paraId="7F0A548E" w14:textId="77777777" w:rsidR="008F2AE9" w:rsidRDefault="008F2AE9" w:rsidP="0080100E"/>
    <w:p w14:paraId="4A5ACC03" w14:textId="77777777" w:rsidR="008F2AE9" w:rsidRDefault="008F2AE9" w:rsidP="0080100E"/>
    <w:sectPr w:rsidR="008F2AE9" w:rsidSect="00A5403F">
      <w:headerReference w:type="even" r:id="rId27"/>
      <w:pgSz w:w="11907" w:h="16840" w:code="9"/>
      <w:pgMar w:top="1701" w:right="1134" w:bottom="1134" w:left="1701" w:header="851"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E71DCC" w14:textId="77777777" w:rsidR="00204BD9" w:rsidRDefault="00204BD9" w:rsidP="0080100E">
      <w:r>
        <w:separator/>
      </w:r>
    </w:p>
    <w:p w14:paraId="4E6F019C" w14:textId="77777777" w:rsidR="00204BD9" w:rsidRDefault="00204BD9" w:rsidP="0080100E"/>
    <w:p w14:paraId="139DAA19" w14:textId="77777777" w:rsidR="00204BD9" w:rsidRDefault="00204BD9" w:rsidP="0080100E"/>
    <w:p w14:paraId="22932E31" w14:textId="77777777" w:rsidR="00204BD9" w:rsidRDefault="00204BD9" w:rsidP="0080100E"/>
    <w:p w14:paraId="035FCE9E" w14:textId="77777777" w:rsidR="00204BD9" w:rsidRDefault="00204BD9" w:rsidP="0080100E"/>
    <w:p w14:paraId="0D863B73" w14:textId="77777777" w:rsidR="00204BD9" w:rsidRDefault="00204BD9" w:rsidP="0080100E"/>
    <w:p w14:paraId="71A35928" w14:textId="77777777" w:rsidR="00204BD9" w:rsidRDefault="00204BD9" w:rsidP="0080100E"/>
    <w:p w14:paraId="22A03E15" w14:textId="77777777" w:rsidR="00204BD9" w:rsidRDefault="00204BD9" w:rsidP="0080100E"/>
    <w:p w14:paraId="787A6A7E" w14:textId="77777777" w:rsidR="00204BD9" w:rsidRDefault="00204BD9" w:rsidP="0080100E"/>
    <w:p w14:paraId="0B544CD4" w14:textId="77777777" w:rsidR="00204BD9" w:rsidRDefault="00204BD9" w:rsidP="0080100E"/>
    <w:p w14:paraId="3C14079B" w14:textId="77777777" w:rsidR="00204BD9" w:rsidRDefault="00204BD9" w:rsidP="0080100E"/>
    <w:p w14:paraId="67748DB0" w14:textId="77777777" w:rsidR="00204BD9" w:rsidRDefault="00204BD9" w:rsidP="0080100E"/>
    <w:p w14:paraId="7D6C849B" w14:textId="77777777" w:rsidR="00204BD9" w:rsidRDefault="00204BD9" w:rsidP="0080100E"/>
    <w:p w14:paraId="47282F2F" w14:textId="77777777" w:rsidR="00204BD9" w:rsidRDefault="00204BD9" w:rsidP="0080100E"/>
    <w:p w14:paraId="6BA70818" w14:textId="77777777" w:rsidR="00204BD9" w:rsidRDefault="00204BD9"/>
    <w:p w14:paraId="01EE81C0" w14:textId="77777777" w:rsidR="00204BD9" w:rsidRDefault="00204BD9" w:rsidP="009F310A"/>
    <w:p w14:paraId="35F44E22" w14:textId="77777777" w:rsidR="00204BD9" w:rsidRDefault="00204BD9" w:rsidP="00152AD4"/>
  </w:endnote>
  <w:endnote w:type="continuationSeparator" w:id="0">
    <w:p w14:paraId="07E67D3A" w14:textId="77777777" w:rsidR="00204BD9" w:rsidRDefault="00204BD9" w:rsidP="0080100E">
      <w:r>
        <w:continuationSeparator/>
      </w:r>
    </w:p>
    <w:p w14:paraId="305EDD22" w14:textId="77777777" w:rsidR="00204BD9" w:rsidRDefault="00204BD9" w:rsidP="0080100E"/>
    <w:p w14:paraId="42562AA2" w14:textId="77777777" w:rsidR="00204BD9" w:rsidRDefault="00204BD9" w:rsidP="0080100E"/>
    <w:p w14:paraId="7EAE550D" w14:textId="77777777" w:rsidR="00204BD9" w:rsidRDefault="00204BD9" w:rsidP="0080100E"/>
    <w:p w14:paraId="0101C984" w14:textId="77777777" w:rsidR="00204BD9" w:rsidRDefault="00204BD9" w:rsidP="0080100E"/>
    <w:p w14:paraId="3C9C6EBF" w14:textId="77777777" w:rsidR="00204BD9" w:rsidRDefault="00204BD9" w:rsidP="0080100E"/>
    <w:p w14:paraId="58516C27" w14:textId="77777777" w:rsidR="00204BD9" w:rsidRDefault="00204BD9" w:rsidP="0080100E"/>
    <w:p w14:paraId="46AF0682" w14:textId="77777777" w:rsidR="00204BD9" w:rsidRDefault="00204BD9" w:rsidP="0080100E"/>
    <w:p w14:paraId="43998A1C" w14:textId="77777777" w:rsidR="00204BD9" w:rsidRDefault="00204BD9" w:rsidP="0080100E"/>
    <w:p w14:paraId="745428B0" w14:textId="77777777" w:rsidR="00204BD9" w:rsidRDefault="00204BD9" w:rsidP="0080100E"/>
    <w:p w14:paraId="5BA9E3F1" w14:textId="77777777" w:rsidR="00204BD9" w:rsidRDefault="00204BD9" w:rsidP="0080100E"/>
    <w:p w14:paraId="1F9A8612" w14:textId="77777777" w:rsidR="00204BD9" w:rsidRDefault="00204BD9" w:rsidP="0080100E"/>
    <w:p w14:paraId="06161B23" w14:textId="77777777" w:rsidR="00204BD9" w:rsidRDefault="00204BD9" w:rsidP="0080100E"/>
    <w:p w14:paraId="191BC2D7" w14:textId="77777777" w:rsidR="00204BD9" w:rsidRDefault="00204BD9" w:rsidP="0080100E"/>
    <w:p w14:paraId="590E83A0" w14:textId="77777777" w:rsidR="00204BD9" w:rsidRDefault="00204BD9"/>
    <w:p w14:paraId="1CDC82F2" w14:textId="77777777" w:rsidR="00204BD9" w:rsidRDefault="00204BD9" w:rsidP="009F310A"/>
    <w:p w14:paraId="52982E04" w14:textId="77777777" w:rsidR="00204BD9" w:rsidRDefault="00204BD9" w:rsidP="00152AD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9D6E6E" w14:textId="77777777" w:rsidR="00204BD9" w:rsidRDefault="00204BD9" w:rsidP="0080100E">
      <w:r>
        <w:separator/>
      </w:r>
    </w:p>
    <w:p w14:paraId="04A26714" w14:textId="77777777" w:rsidR="00204BD9" w:rsidRDefault="00204BD9" w:rsidP="0080100E"/>
    <w:p w14:paraId="65591A25" w14:textId="77777777" w:rsidR="00204BD9" w:rsidRDefault="00204BD9" w:rsidP="0080100E"/>
    <w:p w14:paraId="264CD9E8" w14:textId="77777777" w:rsidR="00204BD9" w:rsidRDefault="00204BD9" w:rsidP="0080100E"/>
    <w:p w14:paraId="6D50524D" w14:textId="77777777" w:rsidR="00204BD9" w:rsidRDefault="00204BD9" w:rsidP="0080100E"/>
    <w:p w14:paraId="3D723694" w14:textId="77777777" w:rsidR="00204BD9" w:rsidRDefault="00204BD9"/>
    <w:p w14:paraId="61A4A71A" w14:textId="77777777" w:rsidR="00204BD9" w:rsidRDefault="00204BD9" w:rsidP="009F310A"/>
    <w:p w14:paraId="04AB7A66" w14:textId="77777777" w:rsidR="00204BD9" w:rsidRDefault="00204BD9" w:rsidP="00152AD4"/>
  </w:footnote>
  <w:footnote w:type="continuationSeparator" w:id="0">
    <w:p w14:paraId="647CD3AE" w14:textId="77777777" w:rsidR="00204BD9" w:rsidRDefault="00204BD9" w:rsidP="0080100E">
      <w:r>
        <w:continuationSeparator/>
      </w:r>
    </w:p>
    <w:p w14:paraId="23D1B29F" w14:textId="77777777" w:rsidR="00204BD9" w:rsidRDefault="00204BD9" w:rsidP="0080100E"/>
    <w:p w14:paraId="3EBE53A1" w14:textId="77777777" w:rsidR="00204BD9" w:rsidRDefault="00204BD9" w:rsidP="0080100E"/>
    <w:p w14:paraId="269B2779" w14:textId="77777777" w:rsidR="00204BD9" w:rsidRDefault="00204BD9" w:rsidP="0080100E"/>
    <w:p w14:paraId="29461A96" w14:textId="77777777" w:rsidR="00204BD9" w:rsidRDefault="00204BD9" w:rsidP="0080100E"/>
    <w:p w14:paraId="0176A6DE" w14:textId="77777777" w:rsidR="00204BD9" w:rsidRDefault="00204BD9" w:rsidP="0080100E"/>
    <w:p w14:paraId="3FEC32DE" w14:textId="77777777" w:rsidR="00204BD9" w:rsidRDefault="00204BD9" w:rsidP="0080100E"/>
    <w:p w14:paraId="63684C88" w14:textId="77777777" w:rsidR="00204BD9" w:rsidRDefault="00204BD9" w:rsidP="0080100E"/>
    <w:p w14:paraId="334CF990" w14:textId="77777777" w:rsidR="00204BD9" w:rsidRDefault="00204BD9" w:rsidP="0080100E"/>
    <w:p w14:paraId="2B0EE254" w14:textId="77777777" w:rsidR="00204BD9" w:rsidRDefault="00204BD9" w:rsidP="0080100E"/>
    <w:p w14:paraId="750D8242" w14:textId="77777777" w:rsidR="00204BD9" w:rsidRDefault="00204BD9" w:rsidP="0080100E"/>
    <w:p w14:paraId="224B24B3" w14:textId="77777777" w:rsidR="00204BD9" w:rsidRDefault="00204BD9" w:rsidP="0080100E"/>
    <w:p w14:paraId="37CBB148" w14:textId="77777777" w:rsidR="00204BD9" w:rsidRDefault="00204BD9" w:rsidP="0080100E"/>
    <w:p w14:paraId="1C5CF139" w14:textId="77777777" w:rsidR="00204BD9" w:rsidRDefault="00204BD9" w:rsidP="0080100E"/>
    <w:p w14:paraId="349ED7EC" w14:textId="77777777" w:rsidR="00204BD9" w:rsidRDefault="00204BD9"/>
    <w:p w14:paraId="4CCE45C3" w14:textId="77777777" w:rsidR="00204BD9" w:rsidRDefault="00204BD9" w:rsidP="009F310A"/>
    <w:p w14:paraId="20571931" w14:textId="77777777" w:rsidR="00204BD9" w:rsidRDefault="00204BD9" w:rsidP="00152AD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F12C71" w14:textId="77777777" w:rsidR="00A170A0" w:rsidRDefault="00A170A0" w:rsidP="0080100E">
    <w:r>
      <w:fldChar w:fldCharType="begin"/>
    </w:r>
    <w:r>
      <w:instrText xml:space="preserve">PAGE  </w:instrText>
    </w:r>
    <w:r>
      <w:fldChar w:fldCharType="separate"/>
    </w:r>
    <w:r>
      <w:rPr>
        <w:noProof/>
      </w:rPr>
      <w:t>24</w:t>
    </w:r>
    <w:r>
      <w:fldChar w:fldCharType="end"/>
    </w:r>
  </w:p>
  <w:p w14:paraId="3D42A6EB" w14:textId="77777777" w:rsidR="00A170A0" w:rsidRDefault="00A170A0" w:rsidP="0080100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B403A0" w14:textId="77777777" w:rsidR="00A170A0" w:rsidRDefault="00A170A0" w:rsidP="0080100E">
    <w:r>
      <w:tab/>
    </w: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3E453E" w14:textId="77777777" w:rsidR="00A170A0" w:rsidRDefault="00A170A0" w:rsidP="0080100E">
    <w:r>
      <w:rPr>
        <w:rStyle w:val="Nmerodepgina"/>
      </w:rPr>
      <w:fldChar w:fldCharType="begin"/>
    </w:r>
    <w:r>
      <w:rPr>
        <w:rStyle w:val="Nmerodepgina"/>
      </w:rPr>
      <w:instrText xml:space="preserve"> PAGE </w:instrText>
    </w:r>
    <w:r>
      <w:rPr>
        <w:rStyle w:val="Nmerodepgina"/>
      </w:rPr>
      <w:fldChar w:fldCharType="separate"/>
    </w:r>
    <w:r>
      <w:rPr>
        <w:rStyle w:val="Nmerodepgina"/>
        <w:noProof/>
      </w:rPr>
      <w:t>15</w:t>
    </w:r>
    <w:r>
      <w:rPr>
        <w:rStyle w:val="Nmerodepgina"/>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595BBC" w14:textId="77777777" w:rsidR="00A170A0" w:rsidRDefault="00A170A0" w:rsidP="0080100E">
    <w:pPr>
      <w:pStyle w:val="Cabealh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B6E51F" w14:textId="77777777" w:rsidR="00A170A0" w:rsidRDefault="00A170A0" w:rsidP="0080100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1" w15:restartNumberingAfterBreak="0">
    <w:nsid w:val="0E34110F"/>
    <w:multiLevelType w:val="singleLevel"/>
    <w:tmpl w:val="77E85B8A"/>
    <w:lvl w:ilvl="0">
      <w:start w:val="1"/>
      <w:numFmt w:val="decimal"/>
      <w:lvlText w:val="%1."/>
      <w:lvlJc w:val="left"/>
      <w:pPr>
        <w:tabs>
          <w:tab w:val="num" w:pos="360"/>
        </w:tabs>
        <w:ind w:left="360" w:hanging="360"/>
      </w:pPr>
    </w:lvl>
  </w:abstractNum>
  <w:abstractNum w:abstractNumId="2" w15:restartNumberingAfterBreak="0">
    <w:nsid w:val="0E8958C9"/>
    <w:multiLevelType w:val="singleLevel"/>
    <w:tmpl w:val="0416000F"/>
    <w:lvl w:ilvl="0">
      <w:start w:val="1"/>
      <w:numFmt w:val="decimal"/>
      <w:lvlText w:val="%1."/>
      <w:lvlJc w:val="left"/>
      <w:pPr>
        <w:tabs>
          <w:tab w:val="num" w:pos="360"/>
        </w:tabs>
        <w:ind w:left="360" w:hanging="360"/>
      </w:pPr>
      <w:rPr>
        <w:rFonts w:hint="default"/>
      </w:rPr>
    </w:lvl>
  </w:abstractNum>
  <w:abstractNum w:abstractNumId="3" w15:restartNumberingAfterBreak="0">
    <w:nsid w:val="11DE2CCF"/>
    <w:multiLevelType w:val="multilevel"/>
    <w:tmpl w:val="0678826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3"/>
      <w:numFmt w:val="decimal"/>
      <w:lvlText w:val="%3."/>
      <w:lvlJc w:val="left"/>
      <w:pPr>
        <w:tabs>
          <w:tab w:val="num" w:pos="851"/>
        </w:tabs>
        <w:ind w:left="851" w:hanging="851"/>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17763428"/>
    <w:multiLevelType w:val="hybridMultilevel"/>
    <w:tmpl w:val="46EC35B0"/>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19197BA9"/>
    <w:multiLevelType w:val="multilevel"/>
    <w:tmpl w:val="94FC2C7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6" w15:restartNumberingAfterBreak="0">
    <w:nsid w:val="1B2932DF"/>
    <w:multiLevelType w:val="hybridMultilevel"/>
    <w:tmpl w:val="57DAD5AC"/>
    <w:lvl w:ilvl="0" w:tplc="04160001">
      <w:start w:val="2"/>
      <w:numFmt w:val="bullet"/>
      <w:lvlText w:val=""/>
      <w:lvlJc w:val="left"/>
      <w:pPr>
        <w:tabs>
          <w:tab w:val="num" w:pos="720"/>
        </w:tabs>
        <w:ind w:left="720" w:hanging="360"/>
      </w:pPr>
      <w:rPr>
        <w:rFonts w:ascii="Symbol" w:eastAsia="Times New Roman" w:hAnsi="Symbol" w:cs="Times New Roman"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087F98"/>
    <w:multiLevelType w:val="singleLevel"/>
    <w:tmpl w:val="0416000F"/>
    <w:lvl w:ilvl="0">
      <w:start w:val="1"/>
      <w:numFmt w:val="decimal"/>
      <w:lvlText w:val="%1."/>
      <w:lvlJc w:val="left"/>
      <w:pPr>
        <w:tabs>
          <w:tab w:val="num" w:pos="360"/>
        </w:tabs>
        <w:ind w:left="360" w:hanging="360"/>
      </w:pPr>
    </w:lvl>
  </w:abstractNum>
  <w:abstractNum w:abstractNumId="8" w15:restartNumberingAfterBreak="0">
    <w:nsid w:val="1D904ABB"/>
    <w:multiLevelType w:val="multilevel"/>
    <w:tmpl w:val="6FB4DCA8"/>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9" w15:restartNumberingAfterBreak="0">
    <w:nsid w:val="1D962EDB"/>
    <w:multiLevelType w:val="singleLevel"/>
    <w:tmpl w:val="AB9861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B243A2"/>
    <w:multiLevelType w:val="multilevel"/>
    <w:tmpl w:val="68A86CF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15:restartNumberingAfterBreak="0">
    <w:nsid w:val="26DC063F"/>
    <w:multiLevelType w:val="multilevel"/>
    <w:tmpl w:val="2978375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2" w15:restartNumberingAfterBreak="0">
    <w:nsid w:val="3FB5504D"/>
    <w:multiLevelType w:val="hybridMultilevel"/>
    <w:tmpl w:val="BE96219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5521453"/>
    <w:multiLevelType w:val="singleLevel"/>
    <w:tmpl w:val="C6D8C8D4"/>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8A65E9A"/>
    <w:multiLevelType w:val="singleLevel"/>
    <w:tmpl w:val="C332F19E"/>
    <w:lvl w:ilvl="0">
      <w:start w:val="1"/>
      <w:numFmt w:val="bullet"/>
      <w:pStyle w:val="Relao"/>
      <w:lvlText w:val=""/>
      <w:lvlJc w:val="left"/>
      <w:pPr>
        <w:tabs>
          <w:tab w:val="num" w:pos="360"/>
        </w:tabs>
        <w:ind w:left="360" w:hanging="360"/>
      </w:pPr>
      <w:rPr>
        <w:rFonts w:ascii="Symbol" w:hAnsi="Symbol" w:hint="default"/>
      </w:rPr>
    </w:lvl>
  </w:abstractNum>
  <w:abstractNum w:abstractNumId="15" w15:restartNumberingAfterBreak="0">
    <w:nsid w:val="4B7D48F9"/>
    <w:multiLevelType w:val="hybridMultilevel"/>
    <w:tmpl w:val="64F2F5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D6F4F2C"/>
    <w:multiLevelType w:val="multilevel"/>
    <w:tmpl w:val="3A10C41A"/>
    <w:lvl w:ilvl="0">
      <w:start w:val="1"/>
      <w:numFmt w:val="decimal"/>
      <w:lvlText w:val="%1."/>
      <w:lvlJc w:val="left"/>
      <w:pPr>
        <w:tabs>
          <w:tab w:val="num" w:pos="360"/>
        </w:tabs>
        <w:ind w:left="360" w:hanging="360"/>
      </w:pPr>
    </w:lvl>
    <w:lvl w:ilvl="1">
      <w:numFmt w:val="decimal"/>
      <w:lvlText w:val="%1.%2."/>
      <w:lvlJc w:val="left"/>
      <w:pPr>
        <w:tabs>
          <w:tab w:val="num" w:pos="851"/>
        </w:tabs>
        <w:ind w:left="851" w:hanging="851"/>
      </w:pPr>
    </w:lvl>
    <w:lvl w:ilvl="2">
      <w:start w:val="1"/>
      <w:numFmt w:val="decimal"/>
      <w:lvlText w:val="%1.%2.%3."/>
      <w:lvlJc w:val="left"/>
      <w:pPr>
        <w:tabs>
          <w:tab w:val="num" w:pos="851"/>
        </w:tabs>
        <w:ind w:left="851" w:hanging="851"/>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7" w15:restartNumberingAfterBreak="0">
    <w:nsid w:val="4FCF7CA9"/>
    <w:multiLevelType w:val="multilevel"/>
    <w:tmpl w:val="1A1E4152"/>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8" w15:restartNumberingAfterBreak="0">
    <w:nsid w:val="52D03AB9"/>
    <w:multiLevelType w:val="multilevel"/>
    <w:tmpl w:val="559A67E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79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9" w15:restartNumberingAfterBreak="0">
    <w:nsid w:val="52FC5C6F"/>
    <w:multiLevelType w:val="multilevel"/>
    <w:tmpl w:val="BEFA19EE"/>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rPr>
        <w:lang w:val="pt-BR"/>
      </w:r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15:restartNumberingAfterBreak="0">
    <w:nsid w:val="552113BE"/>
    <w:multiLevelType w:val="hybridMultilevel"/>
    <w:tmpl w:val="09AA076E"/>
    <w:lvl w:ilvl="0" w:tplc="04160001">
      <w:start w:val="1"/>
      <w:numFmt w:val="bullet"/>
      <w:lvlText w:val=""/>
      <w:lvlJc w:val="left"/>
      <w:pPr>
        <w:ind w:left="720" w:hanging="360"/>
      </w:pPr>
      <w:rPr>
        <w:rFonts w:ascii="Symbol" w:hAnsi="Symbol" w:cs="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cs="Wingdings" w:hint="default"/>
      </w:rPr>
    </w:lvl>
    <w:lvl w:ilvl="3" w:tplc="04160001" w:tentative="1">
      <w:start w:val="1"/>
      <w:numFmt w:val="bullet"/>
      <w:lvlText w:val=""/>
      <w:lvlJc w:val="left"/>
      <w:pPr>
        <w:ind w:left="2880" w:hanging="360"/>
      </w:pPr>
      <w:rPr>
        <w:rFonts w:ascii="Symbol" w:hAnsi="Symbol" w:cs="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cs="Wingdings" w:hint="default"/>
      </w:rPr>
    </w:lvl>
    <w:lvl w:ilvl="6" w:tplc="04160001" w:tentative="1">
      <w:start w:val="1"/>
      <w:numFmt w:val="bullet"/>
      <w:lvlText w:val=""/>
      <w:lvlJc w:val="left"/>
      <w:pPr>
        <w:ind w:left="5040" w:hanging="360"/>
      </w:pPr>
      <w:rPr>
        <w:rFonts w:ascii="Symbol" w:hAnsi="Symbol" w:cs="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9D57C2F"/>
    <w:multiLevelType w:val="singleLevel"/>
    <w:tmpl w:val="09962A8E"/>
    <w:lvl w:ilvl="0">
      <w:start w:val="1"/>
      <w:numFmt w:val="decimal"/>
      <w:lvlText w:val="%1."/>
      <w:lvlJc w:val="left"/>
      <w:pPr>
        <w:tabs>
          <w:tab w:val="num" w:pos="360"/>
        </w:tabs>
        <w:ind w:left="360" w:hanging="360"/>
      </w:pPr>
    </w:lvl>
  </w:abstractNum>
  <w:abstractNum w:abstractNumId="22" w15:restartNumberingAfterBreak="0">
    <w:nsid w:val="61720F13"/>
    <w:multiLevelType w:val="singleLevel"/>
    <w:tmpl w:val="FF2019BC"/>
    <w:lvl w:ilvl="0">
      <w:start w:val="1"/>
      <w:numFmt w:val="decimal"/>
      <w:lvlText w:val="%1."/>
      <w:lvlJc w:val="left"/>
      <w:pPr>
        <w:tabs>
          <w:tab w:val="num" w:pos="360"/>
        </w:tabs>
        <w:ind w:left="360" w:hanging="360"/>
      </w:pPr>
    </w:lvl>
  </w:abstractNum>
  <w:abstractNum w:abstractNumId="23" w15:restartNumberingAfterBreak="0">
    <w:nsid w:val="6A21499D"/>
    <w:multiLevelType w:val="multilevel"/>
    <w:tmpl w:val="86CEFC04"/>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4" w15:restartNumberingAfterBreak="0">
    <w:nsid w:val="6B6307AD"/>
    <w:multiLevelType w:val="multilevel"/>
    <w:tmpl w:val="BCCEB1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5" w15:restartNumberingAfterBreak="0">
    <w:nsid w:val="6F7E0050"/>
    <w:multiLevelType w:val="singleLevel"/>
    <w:tmpl w:val="4F7005E0"/>
    <w:lvl w:ilvl="0">
      <w:start w:val="1"/>
      <w:numFmt w:val="decimal"/>
      <w:lvlText w:val="%1."/>
      <w:lvlJc w:val="left"/>
      <w:pPr>
        <w:tabs>
          <w:tab w:val="num" w:pos="360"/>
        </w:tabs>
        <w:ind w:left="360" w:hanging="360"/>
      </w:pPr>
    </w:lvl>
  </w:abstractNum>
  <w:abstractNum w:abstractNumId="26" w15:restartNumberingAfterBreak="0">
    <w:nsid w:val="717035CC"/>
    <w:multiLevelType w:val="multilevel"/>
    <w:tmpl w:val="39F0396E"/>
    <w:lvl w:ilvl="0">
      <w:start w:val="1"/>
      <w:numFmt w:val="decimal"/>
      <w:lvlText w:val="%1."/>
      <w:lvlJc w:val="left"/>
      <w:pPr>
        <w:tabs>
          <w:tab w:val="num" w:pos="851"/>
        </w:tabs>
        <w:ind w:left="851" w:hanging="851"/>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7" w15:restartNumberingAfterBreak="0">
    <w:nsid w:val="723B13E3"/>
    <w:multiLevelType w:val="hybridMultilevel"/>
    <w:tmpl w:val="251AA2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75841F87"/>
    <w:multiLevelType w:val="multilevel"/>
    <w:tmpl w:val="7B32A50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571"/>
        </w:tabs>
        <w:ind w:left="1224" w:hanging="373"/>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22"/>
  </w:num>
  <w:num w:numId="2">
    <w:abstractNumId w:val="28"/>
  </w:num>
  <w:num w:numId="3">
    <w:abstractNumId w:val="1"/>
  </w:num>
  <w:num w:numId="4">
    <w:abstractNumId w:val="21"/>
  </w:num>
  <w:num w:numId="5">
    <w:abstractNumId w:val="25"/>
  </w:num>
  <w:num w:numId="6">
    <w:abstractNumId w:val="24"/>
  </w:num>
  <w:num w:numId="7">
    <w:abstractNumId w:val="23"/>
  </w:num>
  <w:num w:numId="8">
    <w:abstractNumId w:val="5"/>
  </w:num>
  <w:num w:numId="9">
    <w:abstractNumId w:val="8"/>
  </w:num>
  <w:num w:numId="10">
    <w:abstractNumId w:val="0"/>
    <w:lvlOverride w:ilvl="0">
      <w:startOverride w:val="1"/>
      <w:lvl w:ilvl="0">
        <w:start w:val="1"/>
        <w:numFmt w:val="lowerLetter"/>
        <w:lvlText w:val="%1."/>
        <w:lvlJc w:val="left"/>
      </w:lvl>
    </w:lvlOverride>
    <w:lvlOverride w:ilvl="1">
      <w:startOverride w:val="1"/>
      <w:lvl w:ilvl="1">
        <w:start w:val="1"/>
        <w:numFmt w:val="decimal"/>
        <w:lvlText w:val=""/>
        <w:lvlJc w:val="left"/>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11">
    <w:abstractNumId w:val="18"/>
  </w:num>
  <w:num w:numId="12">
    <w:abstractNumId w:val="16"/>
  </w:num>
  <w:num w:numId="13">
    <w:abstractNumId w:val="26"/>
  </w:num>
  <w:num w:numId="14">
    <w:abstractNumId w:val="11"/>
  </w:num>
  <w:num w:numId="15">
    <w:abstractNumId w:val="17"/>
  </w:num>
  <w:num w:numId="16">
    <w:abstractNumId w:val="26"/>
  </w:num>
  <w:num w:numId="17">
    <w:abstractNumId w:val="26"/>
  </w:num>
  <w:num w:numId="18">
    <w:abstractNumId w:val="19"/>
  </w:num>
  <w:num w:numId="19">
    <w:abstractNumId w:val="19"/>
  </w:num>
  <w:num w:numId="20">
    <w:abstractNumId w:val="19"/>
  </w:num>
  <w:num w:numId="21">
    <w:abstractNumId w:val="19"/>
  </w:num>
  <w:num w:numId="22">
    <w:abstractNumId w:val="19"/>
  </w:num>
  <w:num w:numId="23">
    <w:abstractNumId w:val="7"/>
  </w:num>
  <w:num w:numId="24">
    <w:abstractNumId w:val="2"/>
  </w:num>
  <w:num w:numId="25">
    <w:abstractNumId w:val="9"/>
  </w:num>
  <w:num w:numId="26">
    <w:abstractNumId w:val="13"/>
  </w:num>
  <w:num w:numId="27">
    <w:abstractNumId w:val="14"/>
  </w:num>
  <w:num w:numId="28">
    <w:abstractNumId w:val="3"/>
  </w:num>
  <w:num w:numId="29">
    <w:abstractNumId w:val="19"/>
  </w:num>
  <w:num w:numId="30">
    <w:abstractNumId w:val="6"/>
  </w:num>
  <w:num w:numId="31">
    <w:abstractNumId w:val="10"/>
  </w:num>
  <w:num w:numId="32">
    <w:abstractNumId w:val="4"/>
  </w:num>
  <w:num w:numId="33">
    <w:abstractNumId w:val="20"/>
  </w:num>
  <w:num w:numId="34">
    <w:abstractNumId w:val="15"/>
  </w:num>
  <w:num w:numId="35">
    <w:abstractNumId w:val="12"/>
  </w:num>
  <w:num w:numId="3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n-US" w:vendorID="64" w:dllVersion="0" w:nlCheck="1" w:checkStyle="0"/>
  <w:activeWritingStyle w:appName="MSWord" w:lang="pt-BR" w:vendorID="64" w:dllVersion="4096" w:nlCheck="1" w:checkStyle="0"/>
  <w:activeWritingStyle w:appName="MSWord" w:lang="en-US" w:vendorID="64" w:dllVersion="4096" w:nlCheck="1" w:checkStyle="0"/>
  <w:activeWritingStyle w:appName="MSWord" w:lang="en-US" w:vendorID="8" w:dllVersion="513"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CTIVE" w:val="TC.dot"/>
    <w:docVar w:name="VTCASE" w:val="4"/>
    <w:docVar w:name="VTCommandPending" w:val="NONE"/>
    <w:docVar w:name="VTCurMacroFlags$" w:val="NNNN"/>
    <w:docVar w:name="VTINIT" w:val="1"/>
    <w:docVar w:name="VTypeCAPFlag$" w:val="TRUE"/>
    <w:docVar w:name="VTypeJoinDigitFlag$" w:val="FALSE"/>
    <w:docVar w:name="VTypeLCFlag$" w:val="FALSE"/>
    <w:docVar w:name="VTypeNoSpaceFlag$" w:val="TRUE"/>
    <w:docVar w:name="VTypeSpaceFlag$" w:val="FALSE"/>
    <w:docVar w:name="VTypeUCFlag$" w:val="FALSE"/>
  </w:docVars>
  <w:rsids>
    <w:rsidRoot w:val="00E54DB7"/>
    <w:rsid w:val="00006881"/>
    <w:rsid w:val="000069A5"/>
    <w:rsid w:val="00007E27"/>
    <w:rsid w:val="0001141D"/>
    <w:rsid w:val="000118EE"/>
    <w:rsid w:val="00016710"/>
    <w:rsid w:val="00033685"/>
    <w:rsid w:val="00033EB9"/>
    <w:rsid w:val="000343BB"/>
    <w:rsid w:val="00035600"/>
    <w:rsid w:val="00036CF5"/>
    <w:rsid w:val="00037480"/>
    <w:rsid w:val="00046157"/>
    <w:rsid w:val="000500A2"/>
    <w:rsid w:val="0005036F"/>
    <w:rsid w:val="000511B3"/>
    <w:rsid w:val="00051A51"/>
    <w:rsid w:val="00052712"/>
    <w:rsid w:val="00054150"/>
    <w:rsid w:val="0005610C"/>
    <w:rsid w:val="00056B33"/>
    <w:rsid w:val="000662E4"/>
    <w:rsid w:val="00067F07"/>
    <w:rsid w:val="000700DE"/>
    <w:rsid w:val="000823A9"/>
    <w:rsid w:val="00084447"/>
    <w:rsid w:val="0008752E"/>
    <w:rsid w:val="000916FC"/>
    <w:rsid w:val="0009495C"/>
    <w:rsid w:val="000964B3"/>
    <w:rsid w:val="000A06F5"/>
    <w:rsid w:val="000A0DD2"/>
    <w:rsid w:val="000A15E3"/>
    <w:rsid w:val="000A3B00"/>
    <w:rsid w:val="000A6503"/>
    <w:rsid w:val="000B7BD9"/>
    <w:rsid w:val="000C049F"/>
    <w:rsid w:val="000C396C"/>
    <w:rsid w:val="000C4C09"/>
    <w:rsid w:val="000C619D"/>
    <w:rsid w:val="000D1CE9"/>
    <w:rsid w:val="000D4B14"/>
    <w:rsid w:val="000E08FD"/>
    <w:rsid w:val="000E38E4"/>
    <w:rsid w:val="000E7C35"/>
    <w:rsid w:val="000F2CA3"/>
    <w:rsid w:val="000F39E5"/>
    <w:rsid w:val="000F3B13"/>
    <w:rsid w:val="000F4E17"/>
    <w:rsid w:val="000F5554"/>
    <w:rsid w:val="00100335"/>
    <w:rsid w:val="00101A83"/>
    <w:rsid w:val="00103B48"/>
    <w:rsid w:val="00107802"/>
    <w:rsid w:val="001114F6"/>
    <w:rsid w:val="0011263A"/>
    <w:rsid w:val="00116CCF"/>
    <w:rsid w:val="00123D2C"/>
    <w:rsid w:val="00127E72"/>
    <w:rsid w:val="00130BE8"/>
    <w:rsid w:val="00131701"/>
    <w:rsid w:val="00133319"/>
    <w:rsid w:val="00136476"/>
    <w:rsid w:val="0013729B"/>
    <w:rsid w:val="00144E83"/>
    <w:rsid w:val="00152AD4"/>
    <w:rsid w:val="001542D6"/>
    <w:rsid w:val="00171833"/>
    <w:rsid w:val="00184CE5"/>
    <w:rsid w:val="00187032"/>
    <w:rsid w:val="00192084"/>
    <w:rsid w:val="00192101"/>
    <w:rsid w:val="00194BAB"/>
    <w:rsid w:val="001956E6"/>
    <w:rsid w:val="0019741D"/>
    <w:rsid w:val="001B337E"/>
    <w:rsid w:val="001C3DD0"/>
    <w:rsid w:val="001D208F"/>
    <w:rsid w:val="001D5A80"/>
    <w:rsid w:val="001E0A1A"/>
    <w:rsid w:val="001E1F73"/>
    <w:rsid w:val="001E5816"/>
    <w:rsid w:val="001F2A84"/>
    <w:rsid w:val="001F5A21"/>
    <w:rsid w:val="00201E61"/>
    <w:rsid w:val="00204BD9"/>
    <w:rsid w:val="0020708D"/>
    <w:rsid w:val="00215DF2"/>
    <w:rsid w:val="00222E9F"/>
    <w:rsid w:val="002337EE"/>
    <w:rsid w:val="00244116"/>
    <w:rsid w:val="00246436"/>
    <w:rsid w:val="00251C08"/>
    <w:rsid w:val="00251E4B"/>
    <w:rsid w:val="002522D8"/>
    <w:rsid w:val="0025512A"/>
    <w:rsid w:val="00257F87"/>
    <w:rsid w:val="00261EE2"/>
    <w:rsid w:val="00263DDD"/>
    <w:rsid w:val="0026450D"/>
    <w:rsid w:val="002645B0"/>
    <w:rsid w:val="00265538"/>
    <w:rsid w:val="002657F3"/>
    <w:rsid w:val="002736FC"/>
    <w:rsid w:val="00275D20"/>
    <w:rsid w:val="0028169A"/>
    <w:rsid w:val="00285410"/>
    <w:rsid w:val="0029277B"/>
    <w:rsid w:val="002A0697"/>
    <w:rsid w:val="002A164E"/>
    <w:rsid w:val="002A1C5F"/>
    <w:rsid w:val="002B021F"/>
    <w:rsid w:val="002B6979"/>
    <w:rsid w:val="002B6B6F"/>
    <w:rsid w:val="002D0E01"/>
    <w:rsid w:val="002D545F"/>
    <w:rsid w:val="002E16AD"/>
    <w:rsid w:val="002E2086"/>
    <w:rsid w:val="002F0607"/>
    <w:rsid w:val="002F37B9"/>
    <w:rsid w:val="002F4358"/>
    <w:rsid w:val="002F50CD"/>
    <w:rsid w:val="002F7588"/>
    <w:rsid w:val="003012AF"/>
    <w:rsid w:val="00302815"/>
    <w:rsid w:val="00302ACD"/>
    <w:rsid w:val="00307B26"/>
    <w:rsid w:val="00307F38"/>
    <w:rsid w:val="00310DD6"/>
    <w:rsid w:val="00310EA6"/>
    <w:rsid w:val="00310F84"/>
    <w:rsid w:val="00313722"/>
    <w:rsid w:val="003154C6"/>
    <w:rsid w:val="003154CF"/>
    <w:rsid w:val="003264E0"/>
    <w:rsid w:val="0033142C"/>
    <w:rsid w:val="00331C3E"/>
    <w:rsid w:val="003409B7"/>
    <w:rsid w:val="0034169E"/>
    <w:rsid w:val="003428BA"/>
    <w:rsid w:val="00342AAD"/>
    <w:rsid w:val="00343FE4"/>
    <w:rsid w:val="0034606C"/>
    <w:rsid w:val="00352AFF"/>
    <w:rsid w:val="00354103"/>
    <w:rsid w:val="003564E6"/>
    <w:rsid w:val="00360AD6"/>
    <w:rsid w:val="00362D8A"/>
    <w:rsid w:val="00363B83"/>
    <w:rsid w:val="003679F5"/>
    <w:rsid w:val="003771D9"/>
    <w:rsid w:val="003771F4"/>
    <w:rsid w:val="00377BBD"/>
    <w:rsid w:val="00381EE6"/>
    <w:rsid w:val="00383060"/>
    <w:rsid w:val="00390005"/>
    <w:rsid w:val="003929EF"/>
    <w:rsid w:val="00394FEB"/>
    <w:rsid w:val="00396453"/>
    <w:rsid w:val="003975B9"/>
    <w:rsid w:val="003A2A21"/>
    <w:rsid w:val="003A5B9F"/>
    <w:rsid w:val="003A6D15"/>
    <w:rsid w:val="003B0444"/>
    <w:rsid w:val="003B1F3F"/>
    <w:rsid w:val="003B2512"/>
    <w:rsid w:val="003B370A"/>
    <w:rsid w:val="003B56C3"/>
    <w:rsid w:val="003B78E9"/>
    <w:rsid w:val="003C1616"/>
    <w:rsid w:val="003C49D3"/>
    <w:rsid w:val="003C5B9A"/>
    <w:rsid w:val="003C6629"/>
    <w:rsid w:val="003D4992"/>
    <w:rsid w:val="003D50AF"/>
    <w:rsid w:val="003D5985"/>
    <w:rsid w:val="003F4DAB"/>
    <w:rsid w:val="0040163B"/>
    <w:rsid w:val="004019D4"/>
    <w:rsid w:val="00404658"/>
    <w:rsid w:val="00412F59"/>
    <w:rsid w:val="00413F67"/>
    <w:rsid w:val="00414DB8"/>
    <w:rsid w:val="00420799"/>
    <w:rsid w:val="00420B24"/>
    <w:rsid w:val="00426FA3"/>
    <w:rsid w:val="0043113F"/>
    <w:rsid w:val="00431A87"/>
    <w:rsid w:val="0043256B"/>
    <w:rsid w:val="00432821"/>
    <w:rsid w:val="0043349A"/>
    <w:rsid w:val="004367EC"/>
    <w:rsid w:val="0044472D"/>
    <w:rsid w:val="0044657D"/>
    <w:rsid w:val="004476D1"/>
    <w:rsid w:val="00450B70"/>
    <w:rsid w:val="00451818"/>
    <w:rsid w:val="00452894"/>
    <w:rsid w:val="00453659"/>
    <w:rsid w:val="0046022D"/>
    <w:rsid w:val="004625D3"/>
    <w:rsid w:val="00463D3C"/>
    <w:rsid w:val="00467164"/>
    <w:rsid w:val="00470688"/>
    <w:rsid w:val="00471239"/>
    <w:rsid w:val="0047251D"/>
    <w:rsid w:val="00473AC1"/>
    <w:rsid w:val="00483F8C"/>
    <w:rsid w:val="0048499C"/>
    <w:rsid w:val="004874B9"/>
    <w:rsid w:val="0049181D"/>
    <w:rsid w:val="00494183"/>
    <w:rsid w:val="004A03D3"/>
    <w:rsid w:val="004A14AF"/>
    <w:rsid w:val="004A223B"/>
    <w:rsid w:val="004A3A38"/>
    <w:rsid w:val="004A3C17"/>
    <w:rsid w:val="004A66A0"/>
    <w:rsid w:val="004B0490"/>
    <w:rsid w:val="004B10AD"/>
    <w:rsid w:val="004B21BF"/>
    <w:rsid w:val="004B4715"/>
    <w:rsid w:val="004C6DA1"/>
    <w:rsid w:val="004D623B"/>
    <w:rsid w:val="004D6C00"/>
    <w:rsid w:val="004D7879"/>
    <w:rsid w:val="004E0B1F"/>
    <w:rsid w:val="004E0DF9"/>
    <w:rsid w:val="004E28B1"/>
    <w:rsid w:val="004E2D96"/>
    <w:rsid w:val="004F05A8"/>
    <w:rsid w:val="004F16E0"/>
    <w:rsid w:val="004F1C5F"/>
    <w:rsid w:val="004F2D0D"/>
    <w:rsid w:val="004F3217"/>
    <w:rsid w:val="004F4328"/>
    <w:rsid w:val="004F4DEE"/>
    <w:rsid w:val="004F53D4"/>
    <w:rsid w:val="004F5590"/>
    <w:rsid w:val="004F592F"/>
    <w:rsid w:val="00500E06"/>
    <w:rsid w:val="00511080"/>
    <w:rsid w:val="005128F2"/>
    <w:rsid w:val="0052001A"/>
    <w:rsid w:val="005219AA"/>
    <w:rsid w:val="005229A4"/>
    <w:rsid w:val="00522AE7"/>
    <w:rsid w:val="00527A15"/>
    <w:rsid w:val="00530530"/>
    <w:rsid w:val="00531803"/>
    <w:rsid w:val="00533066"/>
    <w:rsid w:val="00543968"/>
    <w:rsid w:val="005479E6"/>
    <w:rsid w:val="00550292"/>
    <w:rsid w:val="00552E1D"/>
    <w:rsid w:val="00553726"/>
    <w:rsid w:val="00553FFB"/>
    <w:rsid w:val="0055608C"/>
    <w:rsid w:val="00557A04"/>
    <w:rsid w:val="005610E7"/>
    <w:rsid w:val="005614A6"/>
    <w:rsid w:val="005661E6"/>
    <w:rsid w:val="00572A54"/>
    <w:rsid w:val="00575552"/>
    <w:rsid w:val="00575907"/>
    <w:rsid w:val="00576788"/>
    <w:rsid w:val="00577C81"/>
    <w:rsid w:val="0058348C"/>
    <w:rsid w:val="00584E18"/>
    <w:rsid w:val="00585B9A"/>
    <w:rsid w:val="005933D7"/>
    <w:rsid w:val="005936F1"/>
    <w:rsid w:val="005973E9"/>
    <w:rsid w:val="005A4548"/>
    <w:rsid w:val="005B53F2"/>
    <w:rsid w:val="005B79CC"/>
    <w:rsid w:val="005C3E4D"/>
    <w:rsid w:val="005D0600"/>
    <w:rsid w:val="005D20DD"/>
    <w:rsid w:val="005E6C22"/>
    <w:rsid w:val="005E7DF5"/>
    <w:rsid w:val="005F01D8"/>
    <w:rsid w:val="005F30CE"/>
    <w:rsid w:val="005F599E"/>
    <w:rsid w:val="00602A14"/>
    <w:rsid w:val="00602D3F"/>
    <w:rsid w:val="0060678B"/>
    <w:rsid w:val="00610EB3"/>
    <w:rsid w:val="00611DE3"/>
    <w:rsid w:val="00615D0C"/>
    <w:rsid w:val="00617B67"/>
    <w:rsid w:val="00627653"/>
    <w:rsid w:val="00630915"/>
    <w:rsid w:val="00632F3D"/>
    <w:rsid w:val="00633DE8"/>
    <w:rsid w:val="0063452F"/>
    <w:rsid w:val="00640DD5"/>
    <w:rsid w:val="00641606"/>
    <w:rsid w:val="00642311"/>
    <w:rsid w:val="00644FDA"/>
    <w:rsid w:val="0064773D"/>
    <w:rsid w:val="00651BBC"/>
    <w:rsid w:val="00657E21"/>
    <w:rsid w:val="00663483"/>
    <w:rsid w:val="00665172"/>
    <w:rsid w:val="006676C9"/>
    <w:rsid w:val="00672494"/>
    <w:rsid w:val="00674014"/>
    <w:rsid w:val="006830A6"/>
    <w:rsid w:val="00683B1D"/>
    <w:rsid w:val="006874EC"/>
    <w:rsid w:val="0069553D"/>
    <w:rsid w:val="006972EE"/>
    <w:rsid w:val="006A1A40"/>
    <w:rsid w:val="006A1C24"/>
    <w:rsid w:val="006A2B7F"/>
    <w:rsid w:val="006A7090"/>
    <w:rsid w:val="006B3EA4"/>
    <w:rsid w:val="006B5491"/>
    <w:rsid w:val="006C1A46"/>
    <w:rsid w:val="006C1E7D"/>
    <w:rsid w:val="006D2ECB"/>
    <w:rsid w:val="006D6DF0"/>
    <w:rsid w:val="006E2282"/>
    <w:rsid w:val="006E7394"/>
    <w:rsid w:val="006F06CA"/>
    <w:rsid w:val="006F2D29"/>
    <w:rsid w:val="006F3A5A"/>
    <w:rsid w:val="006F4F2D"/>
    <w:rsid w:val="006F6060"/>
    <w:rsid w:val="00707ADA"/>
    <w:rsid w:val="00710DB0"/>
    <w:rsid w:val="0071123B"/>
    <w:rsid w:val="00720ABD"/>
    <w:rsid w:val="007242D1"/>
    <w:rsid w:val="007270CB"/>
    <w:rsid w:val="007276E0"/>
    <w:rsid w:val="00727BAA"/>
    <w:rsid w:val="00731415"/>
    <w:rsid w:val="007345C8"/>
    <w:rsid w:val="007377CD"/>
    <w:rsid w:val="007407A2"/>
    <w:rsid w:val="0074777A"/>
    <w:rsid w:val="00747EC9"/>
    <w:rsid w:val="0076041C"/>
    <w:rsid w:val="00762CF2"/>
    <w:rsid w:val="00765824"/>
    <w:rsid w:val="00766FBB"/>
    <w:rsid w:val="0077029A"/>
    <w:rsid w:val="00771358"/>
    <w:rsid w:val="00772889"/>
    <w:rsid w:val="007734E7"/>
    <w:rsid w:val="00773513"/>
    <w:rsid w:val="00777E32"/>
    <w:rsid w:val="007815D6"/>
    <w:rsid w:val="00783075"/>
    <w:rsid w:val="00785205"/>
    <w:rsid w:val="007858EB"/>
    <w:rsid w:val="00786D8A"/>
    <w:rsid w:val="00787AEE"/>
    <w:rsid w:val="007901B6"/>
    <w:rsid w:val="007906CB"/>
    <w:rsid w:val="007A4CD8"/>
    <w:rsid w:val="007B03FF"/>
    <w:rsid w:val="007B0815"/>
    <w:rsid w:val="007B13A8"/>
    <w:rsid w:val="007B26E0"/>
    <w:rsid w:val="007B3596"/>
    <w:rsid w:val="007B7343"/>
    <w:rsid w:val="007C4305"/>
    <w:rsid w:val="007C4395"/>
    <w:rsid w:val="007C62DC"/>
    <w:rsid w:val="007D1C54"/>
    <w:rsid w:val="007D34A5"/>
    <w:rsid w:val="007D49DC"/>
    <w:rsid w:val="007E0D5C"/>
    <w:rsid w:val="007E340A"/>
    <w:rsid w:val="007E41DF"/>
    <w:rsid w:val="007E487B"/>
    <w:rsid w:val="007E551A"/>
    <w:rsid w:val="007E7BCB"/>
    <w:rsid w:val="007F00BA"/>
    <w:rsid w:val="007F09C5"/>
    <w:rsid w:val="007F43C8"/>
    <w:rsid w:val="007F46EA"/>
    <w:rsid w:val="007F490C"/>
    <w:rsid w:val="007F6D4A"/>
    <w:rsid w:val="007F7281"/>
    <w:rsid w:val="0080100E"/>
    <w:rsid w:val="00804238"/>
    <w:rsid w:val="00804534"/>
    <w:rsid w:val="00806E2F"/>
    <w:rsid w:val="0081731F"/>
    <w:rsid w:val="00826009"/>
    <w:rsid w:val="0082677E"/>
    <w:rsid w:val="00830086"/>
    <w:rsid w:val="0083110C"/>
    <w:rsid w:val="0084499B"/>
    <w:rsid w:val="008505E1"/>
    <w:rsid w:val="00851B82"/>
    <w:rsid w:val="00851C62"/>
    <w:rsid w:val="0085482E"/>
    <w:rsid w:val="0085540B"/>
    <w:rsid w:val="008577C2"/>
    <w:rsid w:val="008615C7"/>
    <w:rsid w:val="00862324"/>
    <w:rsid w:val="008647B7"/>
    <w:rsid w:val="00870D6F"/>
    <w:rsid w:val="008720F9"/>
    <w:rsid w:val="008740F6"/>
    <w:rsid w:val="0087722D"/>
    <w:rsid w:val="0087774B"/>
    <w:rsid w:val="0088087B"/>
    <w:rsid w:val="00882366"/>
    <w:rsid w:val="0088291D"/>
    <w:rsid w:val="00883021"/>
    <w:rsid w:val="008849DE"/>
    <w:rsid w:val="00886E29"/>
    <w:rsid w:val="00887424"/>
    <w:rsid w:val="0089397A"/>
    <w:rsid w:val="00893D00"/>
    <w:rsid w:val="008977E3"/>
    <w:rsid w:val="008A4CC4"/>
    <w:rsid w:val="008A51F8"/>
    <w:rsid w:val="008B148C"/>
    <w:rsid w:val="008B2679"/>
    <w:rsid w:val="008B3CC4"/>
    <w:rsid w:val="008B49B9"/>
    <w:rsid w:val="008B7AED"/>
    <w:rsid w:val="008C355D"/>
    <w:rsid w:val="008D0926"/>
    <w:rsid w:val="008D2152"/>
    <w:rsid w:val="008D2D70"/>
    <w:rsid w:val="008D579B"/>
    <w:rsid w:val="008E2997"/>
    <w:rsid w:val="008E31B6"/>
    <w:rsid w:val="008E4BA5"/>
    <w:rsid w:val="008F2AE9"/>
    <w:rsid w:val="008F318A"/>
    <w:rsid w:val="008F39AA"/>
    <w:rsid w:val="008F7307"/>
    <w:rsid w:val="00900127"/>
    <w:rsid w:val="009024E7"/>
    <w:rsid w:val="00902E83"/>
    <w:rsid w:val="00903B55"/>
    <w:rsid w:val="00913C91"/>
    <w:rsid w:val="00915CC6"/>
    <w:rsid w:val="009165C2"/>
    <w:rsid w:val="00917C1D"/>
    <w:rsid w:val="0092224F"/>
    <w:rsid w:val="0092303F"/>
    <w:rsid w:val="009255A0"/>
    <w:rsid w:val="0093038A"/>
    <w:rsid w:val="00933820"/>
    <w:rsid w:val="00936FA8"/>
    <w:rsid w:val="00940A5D"/>
    <w:rsid w:val="00942A3B"/>
    <w:rsid w:val="0094466A"/>
    <w:rsid w:val="00947D5D"/>
    <w:rsid w:val="0095228D"/>
    <w:rsid w:val="00953828"/>
    <w:rsid w:val="009634F0"/>
    <w:rsid w:val="00963EBC"/>
    <w:rsid w:val="0097052D"/>
    <w:rsid w:val="00971385"/>
    <w:rsid w:val="009749D2"/>
    <w:rsid w:val="009751B6"/>
    <w:rsid w:val="0097624C"/>
    <w:rsid w:val="00977D20"/>
    <w:rsid w:val="00992898"/>
    <w:rsid w:val="009933CD"/>
    <w:rsid w:val="009952AB"/>
    <w:rsid w:val="00996911"/>
    <w:rsid w:val="009972B4"/>
    <w:rsid w:val="009A3E26"/>
    <w:rsid w:val="009C0BCD"/>
    <w:rsid w:val="009C1497"/>
    <w:rsid w:val="009D0E14"/>
    <w:rsid w:val="009D1033"/>
    <w:rsid w:val="009D23B5"/>
    <w:rsid w:val="009E1FD9"/>
    <w:rsid w:val="009E399F"/>
    <w:rsid w:val="009E4432"/>
    <w:rsid w:val="009F1954"/>
    <w:rsid w:val="009F310A"/>
    <w:rsid w:val="009F77DC"/>
    <w:rsid w:val="009F7EBE"/>
    <w:rsid w:val="00A024EB"/>
    <w:rsid w:val="00A03745"/>
    <w:rsid w:val="00A0703B"/>
    <w:rsid w:val="00A07CC5"/>
    <w:rsid w:val="00A10DA2"/>
    <w:rsid w:val="00A10EB3"/>
    <w:rsid w:val="00A12ACF"/>
    <w:rsid w:val="00A13CDC"/>
    <w:rsid w:val="00A16038"/>
    <w:rsid w:val="00A170A0"/>
    <w:rsid w:val="00A17F3D"/>
    <w:rsid w:val="00A2132C"/>
    <w:rsid w:val="00A3415D"/>
    <w:rsid w:val="00A34E19"/>
    <w:rsid w:val="00A36DB8"/>
    <w:rsid w:val="00A378FC"/>
    <w:rsid w:val="00A42191"/>
    <w:rsid w:val="00A42809"/>
    <w:rsid w:val="00A45150"/>
    <w:rsid w:val="00A478F0"/>
    <w:rsid w:val="00A51BB4"/>
    <w:rsid w:val="00A5346C"/>
    <w:rsid w:val="00A5403F"/>
    <w:rsid w:val="00A57F18"/>
    <w:rsid w:val="00A60E8F"/>
    <w:rsid w:val="00A6577E"/>
    <w:rsid w:val="00A67440"/>
    <w:rsid w:val="00A71AED"/>
    <w:rsid w:val="00A7308A"/>
    <w:rsid w:val="00A73F81"/>
    <w:rsid w:val="00A76368"/>
    <w:rsid w:val="00A823A7"/>
    <w:rsid w:val="00A850AA"/>
    <w:rsid w:val="00A95940"/>
    <w:rsid w:val="00A9704B"/>
    <w:rsid w:val="00AA255F"/>
    <w:rsid w:val="00AA3382"/>
    <w:rsid w:val="00AA4553"/>
    <w:rsid w:val="00AB2F1B"/>
    <w:rsid w:val="00AB46A8"/>
    <w:rsid w:val="00AB5053"/>
    <w:rsid w:val="00AC5E67"/>
    <w:rsid w:val="00AD0675"/>
    <w:rsid w:val="00AE6B7A"/>
    <w:rsid w:val="00AF789C"/>
    <w:rsid w:val="00B0079B"/>
    <w:rsid w:val="00B031DB"/>
    <w:rsid w:val="00B043C6"/>
    <w:rsid w:val="00B07096"/>
    <w:rsid w:val="00B12459"/>
    <w:rsid w:val="00B15B79"/>
    <w:rsid w:val="00B16CAE"/>
    <w:rsid w:val="00B234FD"/>
    <w:rsid w:val="00B27ABA"/>
    <w:rsid w:val="00B27BAB"/>
    <w:rsid w:val="00B313DC"/>
    <w:rsid w:val="00B3145F"/>
    <w:rsid w:val="00B34139"/>
    <w:rsid w:val="00B352F0"/>
    <w:rsid w:val="00B35EFA"/>
    <w:rsid w:val="00B42753"/>
    <w:rsid w:val="00B4354F"/>
    <w:rsid w:val="00B50493"/>
    <w:rsid w:val="00B550D4"/>
    <w:rsid w:val="00B550F0"/>
    <w:rsid w:val="00B56E67"/>
    <w:rsid w:val="00B61099"/>
    <w:rsid w:val="00B6183F"/>
    <w:rsid w:val="00B619E5"/>
    <w:rsid w:val="00B67885"/>
    <w:rsid w:val="00B7418F"/>
    <w:rsid w:val="00B80680"/>
    <w:rsid w:val="00B80B8D"/>
    <w:rsid w:val="00B825A2"/>
    <w:rsid w:val="00B87B98"/>
    <w:rsid w:val="00B92953"/>
    <w:rsid w:val="00B9416A"/>
    <w:rsid w:val="00BA1B75"/>
    <w:rsid w:val="00BA1D11"/>
    <w:rsid w:val="00BA467C"/>
    <w:rsid w:val="00BA5F0F"/>
    <w:rsid w:val="00BB2B89"/>
    <w:rsid w:val="00BB5FC0"/>
    <w:rsid w:val="00BC0A63"/>
    <w:rsid w:val="00BC6207"/>
    <w:rsid w:val="00BC7991"/>
    <w:rsid w:val="00BD0ECD"/>
    <w:rsid w:val="00BD24BF"/>
    <w:rsid w:val="00BD3743"/>
    <w:rsid w:val="00BD3865"/>
    <w:rsid w:val="00BD4D67"/>
    <w:rsid w:val="00BD6401"/>
    <w:rsid w:val="00BF6C6D"/>
    <w:rsid w:val="00C117EB"/>
    <w:rsid w:val="00C172FF"/>
    <w:rsid w:val="00C17E2C"/>
    <w:rsid w:val="00C23C70"/>
    <w:rsid w:val="00C24151"/>
    <w:rsid w:val="00C33B87"/>
    <w:rsid w:val="00C34F8D"/>
    <w:rsid w:val="00C3617C"/>
    <w:rsid w:val="00C4033A"/>
    <w:rsid w:val="00C415DA"/>
    <w:rsid w:val="00C42379"/>
    <w:rsid w:val="00C44F0E"/>
    <w:rsid w:val="00C4780B"/>
    <w:rsid w:val="00C527D0"/>
    <w:rsid w:val="00C53548"/>
    <w:rsid w:val="00C536D7"/>
    <w:rsid w:val="00C62180"/>
    <w:rsid w:val="00C629BC"/>
    <w:rsid w:val="00C648F5"/>
    <w:rsid w:val="00C71C42"/>
    <w:rsid w:val="00C73ED4"/>
    <w:rsid w:val="00C7667F"/>
    <w:rsid w:val="00C766F3"/>
    <w:rsid w:val="00C777DD"/>
    <w:rsid w:val="00C91C54"/>
    <w:rsid w:val="00CA076D"/>
    <w:rsid w:val="00CA0DDE"/>
    <w:rsid w:val="00CB3CF6"/>
    <w:rsid w:val="00CC1EEA"/>
    <w:rsid w:val="00CC24CC"/>
    <w:rsid w:val="00CC7714"/>
    <w:rsid w:val="00CD14A3"/>
    <w:rsid w:val="00CD5882"/>
    <w:rsid w:val="00CD6D0B"/>
    <w:rsid w:val="00CF105C"/>
    <w:rsid w:val="00CF754B"/>
    <w:rsid w:val="00D021DA"/>
    <w:rsid w:val="00D04942"/>
    <w:rsid w:val="00D062FB"/>
    <w:rsid w:val="00D064C6"/>
    <w:rsid w:val="00D07ACB"/>
    <w:rsid w:val="00D1788F"/>
    <w:rsid w:val="00D17DE2"/>
    <w:rsid w:val="00D20855"/>
    <w:rsid w:val="00D224A1"/>
    <w:rsid w:val="00D23FF7"/>
    <w:rsid w:val="00D245EB"/>
    <w:rsid w:val="00D25F14"/>
    <w:rsid w:val="00D31F75"/>
    <w:rsid w:val="00D34F72"/>
    <w:rsid w:val="00D368D9"/>
    <w:rsid w:val="00D3691D"/>
    <w:rsid w:val="00D36E46"/>
    <w:rsid w:val="00D37417"/>
    <w:rsid w:val="00D375F7"/>
    <w:rsid w:val="00D46084"/>
    <w:rsid w:val="00D471E6"/>
    <w:rsid w:val="00D50112"/>
    <w:rsid w:val="00D504D7"/>
    <w:rsid w:val="00D55DBD"/>
    <w:rsid w:val="00D57D84"/>
    <w:rsid w:val="00D735AB"/>
    <w:rsid w:val="00D76AAD"/>
    <w:rsid w:val="00D779C5"/>
    <w:rsid w:val="00D80A53"/>
    <w:rsid w:val="00D859A3"/>
    <w:rsid w:val="00D86FFA"/>
    <w:rsid w:val="00D90AE8"/>
    <w:rsid w:val="00D91121"/>
    <w:rsid w:val="00D93765"/>
    <w:rsid w:val="00D94609"/>
    <w:rsid w:val="00DA05B5"/>
    <w:rsid w:val="00DB0901"/>
    <w:rsid w:val="00DB49E1"/>
    <w:rsid w:val="00DC12DC"/>
    <w:rsid w:val="00DC1D1F"/>
    <w:rsid w:val="00DC3A27"/>
    <w:rsid w:val="00DD1EA2"/>
    <w:rsid w:val="00DD7967"/>
    <w:rsid w:val="00DE09F4"/>
    <w:rsid w:val="00DE11A3"/>
    <w:rsid w:val="00DE310A"/>
    <w:rsid w:val="00DE42B7"/>
    <w:rsid w:val="00DE5F15"/>
    <w:rsid w:val="00DE630C"/>
    <w:rsid w:val="00DF3A09"/>
    <w:rsid w:val="00DF4FFD"/>
    <w:rsid w:val="00E0178F"/>
    <w:rsid w:val="00E02E2F"/>
    <w:rsid w:val="00E04C14"/>
    <w:rsid w:val="00E062AB"/>
    <w:rsid w:val="00E153D7"/>
    <w:rsid w:val="00E30761"/>
    <w:rsid w:val="00E31CC1"/>
    <w:rsid w:val="00E324C2"/>
    <w:rsid w:val="00E35AB7"/>
    <w:rsid w:val="00E360C9"/>
    <w:rsid w:val="00E37445"/>
    <w:rsid w:val="00E377FC"/>
    <w:rsid w:val="00E4071D"/>
    <w:rsid w:val="00E40A80"/>
    <w:rsid w:val="00E44887"/>
    <w:rsid w:val="00E465CE"/>
    <w:rsid w:val="00E51360"/>
    <w:rsid w:val="00E525A7"/>
    <w:rsid w:val="00E54DB7"/>
    <w:rsid w:val="00E56F48"/>
    <w:rsid w:val="00E57FEE"/>
    <w:rsid w:val="00E61BDD"/>
    <w:rsid w:val="00E6295D"/>
    <w:rsid w:val="00E6306C"/>
    <w:rsid w:val="00E645BB"/>
    <w:rsid w:val="00E64938"/>
    <w:rsid w:val="00E826C2"/>
    <w:rsid w:val="00E85C52"/>
    <w:rsid w:val="00E863CD"/>
    <w:rsid w:val="00E9095F"/>
    <w:rsid w:val="00E95675"/>
    <w:rsid w:val="00E974DB"/>
    <w:rsid w:val="00EA2B72"/>
    <w:rsid w:val="00EA567B"/>
    <w:rsid w:val="00EB08F0"/>
    <w:rsid w:val="00EB1D0E"/>
    <w:rsid w:val="00EB54BE"/>
    <w:rsid w:val="00EC11B4"/>
    <w:rsid w:val="00EC1AD1"/>
    <w:rsid w:val="00EC1F8D"/>
    <w:rsid w:val="00ED094B"/>
    <w:rsid w:val="00ED4DA3"/>
    <w:rsid w:val="00ED5AA1"/>
    <w:rsid w:val="00ED7216"/>
    <w:rsid w:val="00EE2977"/>
    <w:rsid w:val="00EE37DA"/>
    <w:rsid w:val="00EE5AC3"/>
    <w:rsid w:val="00EF1BFD"/>
    <w:rsid w:val="00EF770C"/>
    <w:rsid w:val="00F01269"/>
    <w:rsid w:val="00F042C6"/>
    <w:rsid w:val="00F05B21"/>
    <w:rsid w:val="00F12A39"/>
    <w:rsid w:val="00F13211"/>
    <w:rsid w:val="00F13431"/>
    <w:rsid w:val="00F135CF"/>
    <w:rsid w:val="00F3365D"/>
    <w:rsid w:val="00F34B49"/>
    <w:rsid w:val="00F34FC3"/>
    <w:rsid w:val="00F35A56"/>
    <w:rsid w:val="00F455D4"/>
    <w:rsid w:val="00F46B98"/>
    <w:rsid w:val="00F4777A"/>
    <w:rsid w:val="00F536C5"/>
    <w:rsid w:val="00F55808"/>
    <w:rsid w:val="00F5664D"/>
    <w:rsid w:val="00F62238"/>
    <w:rsid w:val="00F66243"/>
    <w:rsid w:val="00F66337"/>
    <w:rsid w:val="00F77B75"/>
    <w:rsid w:val="00F84662"/>
    <w:rsid w:val="00F84D29"/>
    <w:rsid w:val="00F97DFA"/>
    <w:rsid w:val="00FA13B1"/>
    <w:rsid w:val="00FA436C"/>
    <w:rsid w:val="00FA70D8"/>
    <w:rsid w:val="00FA7303"/>
    <w:rsid w:val="00FB1EFF"/>
    <w:rsid w:val="00FB4B34"/>
    <w:rsid w:val="00FB5CB4"/>
    <w:rsid w:val="00FB5F62"/>
    <w:rsid w:val="00FB666C"/>
    <w:rsid w:val="00FB7A79"/>
    <w:rsid w:val="00FC005E"/>
    <w:rsid w:val="00FC044E"/>
    <w:rsid w:val="00FC21C4"/>
    <w:rsid w:val="00FC71AF"/>
    <w:rsid w:val="00FD1144"/>
    <w:rsid w:val="00FD20DB"/>
    <w:rsid w:val="00FD637E"/>
    <w:rsid w:val="00FE1403"/>
    <w:rsid w:val="00FE1979"/>
    <w:rsid w:val="00FE2667"/>
    <w:rsid w:val="00FE31FA"/>
    <w:rsid w:val="00FF4E0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9AD1E6"/>
  <w15:chartTrackingRefBased/>
  <w15:docId w15:val="{F8811A09-1BAE-458C-9B24-488140B04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80100E"/>
    <w:pPr>
      <w:tabs>
        <w:tab w:val="left" w:pos="851"/>
      </w:tabs>
      <w:spacing w:line="360" w:lineRule="auto"/>
      <w:jc w:val="both"/>
    </w:pPr>
    <w:rPr>
      <w:iCs/>
      <w:color w:val="000000"/>
      <w:sz w:val="24"/>
      <w:szCs w:val="24"/>
      <w:lang w:eastAsia="en-US"/>
    </w:rPr>
  </w:style>
  <w:style w:type="paragraph" w:styleId="Ttulo1">
    <w:name w:val="heading 1"/>
    <w:basedOn w:val="Normal"/>
    <w:next w:val="Normal"/>
    <w:link w:val="Ttulo1Char"/>
    <w:qFormat/>
    <w:rsid w:val="000964B3"/>
    <w:pPr>
      <w:keepNext/>
      <w:pageBreakBefore/>
      <w:numPr>
        <w:numId w:val="29"/>
      </w:numPr>
      <w:tabs>
        <w:tab w:val="clear" w:pos="432"/>
        <w:tab w:val="clear" w:pos="851"/>
      </w:tabs>
      <w:spacing w:after="480"/>
      <w:ind w:left="284" w:hanging="284"/>
      <w:jc w:val="left"/>
      <w:outlineLvl w:val="0"/>
    </w:pPr>
    <w:rPr>
      <w:b/>
      <w:caps/>
      <w:snapToGrid w:val="0"/>
      <w:spacing w:val="10"/>
      <w:kern w:val="28"/>
    </w:rPr>
  </w:style>
  <w:style w:type="paragraph" w:styleId="Ttulo2">
    <w:name w:val="heading 2"/>
    <w:basedOn w:val="Normal"/>
    <w:next w:val="Normal"/>
    <w:qFormat/>
    <w:rsid w:val="004B4715"/>
    <w:pPr>
      <w:keepNext/>
      <w:numPr>
        <w:ilvl w:val="1"/>
        <w:numId w:val="29"/>
      </w:numPr>
      <w:tabs>
        <w:tab w:val="clear" w:pos="576"/>
        <w:tab w:val="clear" w:pos="851"/>
      </w:tabs>
      <w:spacing w:before="360" w:after="240"/>
      <w:ind w:left="0" w:firstLine="0"/>
      <w:outlineLvl w:val="1"/>
    </w:pPr>
    <w:rPr>
      <w:caps/>
      <w:snapToGrid w:val="0"/>
      <w:spacing w:val="10"/>
      <w:kern w:val="28"/>
    </w:rPr>
  </w:style>
  <w:style w:type="paragraph" w:styleId="Ttulo3">
    <w:name w:val="heading 3"/>
    <w:basedOn w:val="Normal"/>
    <w:next w:val="Normal"/>
    <w:qFormat/>
    <w:rsid w:val="00A5403F"/>
    <w:pPr>
      <w:numPr>
        <w:ilvl w:val="2"/>
        <w:numId w:val="29"/>
      </w:numPr>
      <w:tabs>
        <w:tab w:val="clear" w:pos="851"/>
      </w:tabs>
      <w:spacing w:before="360" w:after="240"/>
      <w:ind w:left="1571"/>
      <w:jc w:val="left"/>
      <w:outlineLvl w:val="2"/>
    </w:pPr>
    <w:rPr>
      <w:b/>
      <w:snapToGrid w:val="0"/>
    </w:rPr>
  </w:style>
  <w:style w:type="paragraph" w:styleId="Ttulo4">
    <w:name w:val="heading 4"/>
    <w:basedOn w:val="Normal"/>
    <w:next w:val="Normal"/>
    <w:link w:val="Ttulo4Char"/>
    <w:autoRedefine/>
    <w:qFormat/>
    <w:rsid w:val="004A223B"/>
    <w:pPr>
      <w:numPr>
        <w:ilvl w:val="3"/>
        <w:numId w:val="29"/>
      </w:numPr>
      <w:spacing w:before="240" w:after="120"/>
      <w:ind w:left="1713" w:hanging="862"/>
      <w:outlineLvl w:val="3"/>
    </w:pPr>
    <w:rPr>
      <w:i/>
      <w:snapToGrid w:val="0"/>
    </w:rPr>
  </w:style>
  <w:style w:type="paragraph" w:styleId="Ttulo5">
    <w:name w:val="heading 5"/>
    <w:basedOn w:val="Normal"/>
    <w:next w:val="Normal"/>
    <w:autoRedefine/>
    <w:qFormat/>
    <w:rsid w:val="00A5403F"/>
    <w:pPr>
      <w:numPr>
        <w:ilvl w:val="4"/>
        <w:numId w:val="29"/>
      </w:numPr>
      <w:tabs>
        <w:tab w:val="clear" w:pos="851"/>
        <w:tab w:val="clear" w:pos="1008"/>
      </w:tabs>
      <w:spacing w:before="240" w:after="120"/>
      <w:ind w:left="1713" w:hanging="862"/>
      <w:outlineLvl w:val="4"/>
    </w:pPr>
    <w:rPr>
      <w:b/>
      <w:snapToGrid w:val="0"/>
      <w:spacing w:val="-5"/>
    </w:rPr>
  </w:style>
  <w:style w:type="paragraph" w:styleId="Ttulo6">
    <w:name w:val="heading 6"/>
    <w:basedOn w:val="Normal"/>
    <w:next w:val="Normal"/>
    <w:qFormat/>
    <w:rsid w:val="00A5403F"/>
    <w:pPr>
      <w:spacing w:before="240" w:after="60"/>
      <w:outlineLvl w:val="5"/>
    </w:pPr>
    <w:rPr>
      <w:i/>
      <w:sz w:val="22"/>
    </w:rPr>
  </w:style>
  <w:style w:type="paragraph" w:styleId="Ttulo7">
    <w:name w:val="heading 7"/>
    <w:basedOn w:val="Normal"/>
    <w:next w:val="Normal"/>
    <w:qFormat/>
    <w:rsid w:val="00A5403F"/>
    <w:pPr>
      <w:spacing w:before="240" w:after="60"/>
      <w:outlineLvl w:val="6"/>
    </w:pPr>
    <w:rPr>
      <w:rFonts w:ascii="Arial" w:hAnsi="Arial"/>
    </w:rPr>
  </w:style>
  <w:style w:type="paragraph" w:styleId="Ttulo8">
    <w:name w:val="heading 8"/>
    <w:basedOn w:val="Normal"/>
    <w:next w:val="Normal"/>
    <w:qFormat/>
    <w:rsid w:val="00A5403F"/>
    <w:pPr>
      <w:spacing w:before="240" w:after="60"/>
      <w:outlineLvl w:val="7"/>
    </w:pPr>
    <w:rPr>
      <w:rFonts w:ascii="Arial" w:hAnsi="Arial"/>
      <w:i/>
    </w:rPr>
  </w:style>
  <w:style w:type="paragraph" w:styleId="Ttulo9">
    <w:name w:val="heading 9"/>
    <w:basedOn w:val="Normal"/>
    <w:next w:val="Normal"/>
    <w:qFormat/>
    <w:rsid w:val="00A5403F"/>
    <w:pPr>
      <w:spacing w:before="240" w:after="60"/>
      <w:outlineLvl w:val="8"/>
    </w:pPr>
    <w:rPr>
      <w:rFonts w:ascii="Arial" w:hAnsi="Arial"/>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itaoLonga">
    <w:name w:val="Citação Longa"/>
    <w:next w:val="TextodoTrabalho"/>
    <w:rsid w:val="00A5403F"/>
    <w:pPr>
      <w:spacing w:before="120" w:after="120"/>
      <w:ind w:left="2268"/>
      <w:jc w:val="both"/>
    </w:pPr>
    <w:rPr>
      <w:noProof/>
    </w:rPr>
  </w:style>
  <w:style w:type="paragraph" w:customStyle="1" w:styleId="NotasdeRodap">
    <w:name w:val="Notas de Rodapé"/>
    <w:autoRedefine/>
    <w:rsid w:val="00A5403F"/>
    <w:rPr>
      <w:noProof/>
    </w:rPr>
  </w:style>
  <w:style w:type="paragraph" w:customStyle="1" w:styleId="Ttulo0">
    <w:name w:val="Título 0"/>
    <w:basedOn w:val="Normal"/>
    <w:next w:val="Normal"/>
    <w:autoRedefine/>
    <w:rsid w:val="000964B3"/>
    <w:pPr>
      <w:keepNext/>
      <w:pageBreakBefore/>
      <w:tabs>
        <w:tab w:val="clear" w:pos="851"/>
      </w:tabs>
      <w:spacing w:after="700"/>
      <w:jc w:val="center"/>
    </w:pPr>
    <w:rPr>
      <w:b/>
      <w:caps/>
    </w:rPr>
  </w:style>
  <w:style w:type="paragraph" w:customStyle="1" w:styleId="NomeTrabalho">
    <w:name w:val="Nome Trabalho"/>
    <w:basedOn w:val="Normal"/>
    <w:autoRedefine/>
    <w:rsid w:val="00A5403F"/>
    <w:pPr>
      <w:tabs>
        <w:tab w:val="clear" w:pos="851"/>
      </w:tabs>
      <w:jc w:val="center"/>
      <w:outlineLvl w:val="0"/>
    </w:pPr>
    <w:rPr>
      <w:caps/>
      <w:sz w:val="32"/>
    </w:rPr>
  </w:style>
  <w:style w:type="paragraph" w:customStyle="1" w:styleId="Capa">
    <w:name w:val="Capa"/>
    <w:autoRedefine/>
    <w:rsid w:val="00A5403F"/>
    <w:pPr>
      <w:keepNext/>
      <w:keepLines/>
      <w:pageBreakBefore/>
      <w:spacing w:line="480" w:lineRule="auto"/>
      <w:jc w:val="center"/>
    </w:pPr>
    <w:rPr>
      <w:caps/>
      <w:noProof/>
      <w:color w:val="000000"/>
      <w:sz w:val="32"/>
    </w:rPr>
  </w:style>
  <w:style w:type="paragraph" w:customStyle="1" w:styleId="CapaTexto">
    <w:name w:val="Capa Texto"/>
    <w:next w:val="Normal"/>
    <w:autoRedefine/>
    <w:rsid w:val="00A5403F"/>
    <w:pPr>
      <w:keepNext/>
      <w:spacing w:line="480" w:lineRule="auto"/>
      <w:jc w:val="center"/>
    </w:pPr>
    <w:rPr>
      <w:caps/>
      <w:noProof/>
      <w:color w:val="000000"/>
      <w:sz w:val="32"/>
    </w:rPr>
  </w:style>
  <w:style w:type="paragraph" w:styleId="Rodap">
    <w:name w:val="footer"/>
    <w:basedOn w:val="Normal"/>
    <w:rsid w:val="00A5403F"/>
    <w:pPr>
      <w:tabs>
        <w:tab w:val="center" w:pos="4419"/>
        <w:tab w:val="right" w:pos="8838"/>
      </w:tabs>
    </w:pPr>
  </w:style>
  <w:style w:type="paragraph" w:styleId="Sumrio1">
    <w:name w:val="toc 1"/>
    <w:basedOn w:val="Normal"/>
    <w:next w:val="Normal"/>
    <w:autoRedefine/>
    <w:uiPriority w:val="39"/>
    <w:rsid w:val="00A5403F"/>
    <w:pPr>
      <w:tabs>
        <w:tab w:val="clear" w:pos="851"/>
      </w:tabs>
      <w:spacing w:before="120"/>
      <w:ind w:left="198" w:hanging="198"/>
    </w:pPr>
    <w:rPr>
      <w:b/>
      <w:caps/>
    </w:rPr>
  </w:style>
  <w:style w:type="paragraph" w:styleId="Sumrio2">
    <w:name w:val="toc 2"/>
    <w:basedOn w:val="Normal"/>
    <w:next w:val="Normal"/>
    <w:autoRedefine/>
    <w:uiPriority w:val="39"/>
    <w:rsid w:val="00A5403F"/>
    <w:pPr>
      <w:tabs>
        <w:tab w:val="clear" w:pos="851"/>
      </w:tabs>
      <w:ind w:left="663" w:hanging="425"/>
    </w:pPr>
    <w:rPr>
      <w:noProof/>
    </w:rPr>
  </w:style>
  <w:style w:type="paragraph" w:styleId="Sumrio3">
    <w:name w:val="toc 3"/>
    <w:basedOn w:val="Normal"/>
    <w:next w:val="Normal"/>
    <w:autoRedefine/>
    <w:uiPriority w:val="39"/>
    <w:rsid w:val="00A5403F"/>
    <w:pPr>
      <w:tabs>
        <w:tab w:val="clear" w:pos="851"/>
      </w:tabs>
      <w:ind w:left="1248" w:hanging="624"/>
    </w:pPr>
    <w:rPr>
      <w:noProof/>
    </w:rPr>
  </w:style>
  <w:style w:type="paragraph" w:styleId="Sumrio4">
    <w:name w:val="toc 4"/>
    <w:basedOn w:val="Normal"/>
    <w:next w:val="Normal"/>
    <w:autoRedefine/>
    <w:semiHidden/>
    <w:rsid w:val="00A5403F"/>
    <w:pPr>
      <w:tabs>
        <w:tab w:val="clear" w:pos="851"/>
      </w:tabs>
      <w:ind w:left="720"/>
    </w:pPr>
  </w:style>
  <w:style w:type="paragraph" w:styleId="Sumrio5">
    <w:name w:val="toc 5"/>
    <w:basedOn w:val="Normal"/>
    <w:next w:val="Normal"/>
    <w:autoRedefine/>
    <w:semiHidden/>
    <w:rsid w:val="00A5403F"/>
    <w:pPr>
      <w:tabs>
        <w:tab w:val="clear" w:pos="851"/>
      </w:tabs>
      <w:ind w:left="960"/>
    </w:pPr>
  </w:style>
  <w:style w:type="paragraph" w:styleId="Sumrio6">
    <w:name w:val="toc 6"/>
    <w:basedOn w:val="Normal"/>
    <w:next w:val="Normal"/>
    <w:autoRedefine/>
    <w:semiHidden/>
    <w:rsid w:val="00A5403F"/>
    <w:pPr>
      <w:tabs>
        <w:tab w:val="clear" w:pos="851"/>
      </w:tabs>
      <w:ind w:left="1200"/>
    </w:pPr>
  </w:style>
  <w:style w:type="paragraph" w:styleId="Sumrio7">
    <w:name w:val="toc 7"/>
    <w:basedOn w:val="Normal"/>
    <w:next w:val="Normal"/>
    <w:autoRedefine/>
    <w:semiHidden/>
    <w:rsid w:val="00A5403F"/>
    <w:pPr>
      <w:tabs>
        <w:tab w:val="clear" w:pos="851"/>
      </w:tabs>
      <w:ind w:left="1440"/>
    </w:pPr>
  </w:style>
  <w:style w:type="paragraph" w:styleId="Sumrio8">
    <w:name w:val="toc 8"/>
    <w:basedOn w:val="Normal"/>
    <w:next w:val="Normal"/>
    <w:autoRedefine/>
    <w:semiHidden/>
    <w:rsid w:val="00A5403F"/>
    <w:pPr>
      <w:tabs>
        <w:tab w:val="clear" w:pos="851"/>
      </w:tabs>
      <w:ind w:left="1680"/>
    </w:pPr>
  </w:style>
  <w:style w:type="paragraph" w:styleId="Sumrio9">
    <w:name w:val="toc 9"/>
    <w:basedOn w:val="Normal"/>
    <w:next w:val="Normal"/>
    <w:autoRedefine/>
    <w:semiHidden/>
    <w:rsid w:val="00A5403F"/>
    <w:pPr>
      <w:tabs>
        <w:tab w:val="clear" w:pos="851"/>
      </w:tabs>
      <w:ind w:left="1920"/>
    </w:pPr>
  </w:style>
  <w:style w:type="paragraph" w:styleId="ndicedeilustraes">
    <w:name w:val="table of figures"/>
    <w:basedOn w:val="Normal"/>
    <w:next w:val="FontedasFiguras"/>
    <w:autoRedefine/>
    <w:uiPriority w:val="99"/>
    <w:rsid w:val="00A5403F"/>
    <w:pPr>
      <w:tabs>
        <w:tab w:val="clear" w:pos="851"/>
      </w:tabs>
      <w:jc w:val="left"/>
    </w:pPr>
    <w:rPr>
      <w:iCs w:val="0"/>
      <w:noProof/>
    </w:rPr>
  </w:style>
  <w:style w:type="paragraph" w:customStyle="1" w:styleId="Relao">
    <w:name w:val="Relação"/>
    <w:basedOn w:val="Normal"/>
    <w:autoRedefine/>
    <w:rsid w:val="00A5403F"/>
    <w:pPr>
      <w:numPr>
        <w:numId w:val="27"/>
      </w:numPr>
      <w:ind w:left="1208" w:hanging="357"/>
    </w:pPr>
  </w:style>
  <w:style w:type="paragraph" w:styleId="MapadoDocumento">
    <w:name w:val="Document Map"/>
    <w:basedOn w:val="Normal"/>
    <w:semiHidden/>
    <w:rsid w:val="00A5403F"/>
    <w:pPr>
      <w:shd w:val="clear" w:color="auto" w:fill="000080"/>
    </w:pPr>
    <w:rPr>
      <w:rFonts w:ascii="Tahoma" w:hAnsi="Tahoma"/>
    </w:rPr>
  </w:style>
  <w:style w:type="paragraph" w:customStyle="1" w:styleId="CapaTexto2">
    <w:name w:val="Capa Texto2"/>
    <w:basedOn w:val="Normal"/>
    <w:autoRedefine/>
    <w:rsid w:val="00A5403F"/>
    <w:pPr>
      <w:jc w:val="center"/>
    </w:pPr>
    <w:rPr>
      <w:sz w:val="28"/>
      <w:szCs w:val="28"/>
    </w:rPr>
  </w:style>
  <w:style w:type="paragraph" w:customStyle="1" w:styleId="LocaleData">
    <w:name w:val="Local e Data"/>
    <w:basedOn w:val="Normal"/>
    <w:autoRedefine/>
    <w:rsid w:val="00DF3A09"/>
    <w:pPr>
      <w:spacing w:line="240" w:lineRule="auto"/>
      <w:jc w:val="center"/>
    </w:pPr>
    <w:rPr>
      <w:sz w:val="28"/>
    </w:rPr>
  </w:style>
  <w:style w:type="paragraph" w:styleId="Cabealho">
    <w:name w:val="header"/>
    <w:basedOn w:val="Normal"/>
    <w:rsid w:val="00A5403F"/>
    <w:pPr>
      <w:tabs>
        <w:tab w:val="clear" w:pos="851"/>
        <w:tab w:val="center" w:pos="4419"/>
        <w:tab w:val="right" w:pos="8838"/>
      </w:tabs>
    </w:pPr>
  </w:style>
  <w:style w:type="character" w:styleId="Nmerodepgina">
    <w:name w:val="page number"/>
    <w:basedOn w:val="Fontepargpadro"/>
    <w:rsid w:val="00A5403F"/>
  </w:style>
  <w:style w:type="paragraph" w:customStyle="1" w:styleId="Normal3">
    <w:name w:val="Normal 3"/>
    <w:autoRedefine/>
    <w:rsid w:val="00A5403F"/>
    <w:pPr>
      <w:spacing w:line="360" w:lineRule="auto"/>
    </w:pPr>
    <w:rPr>
      <w:noProof/>
      <w:sz w:val="24"/>
    </w:rPr>
  </w:style>
  <w:style w:type="paragraph" w:customStyle="1" w:styleId="TtulosemSumrio">
    <w:name w:val="Título sem Sumário"/>
    <w:basedOn w:val="Normal"/>
    <w:next w:val="Normal"/>
    <w:autoRedefine/>
    <w:rsid w:val="00A5403F"/>
    <w:pPr>
      <w:keepNext/>
      <w:pageBreakBefore/>
      <w:tabs>
        <w:tab w:val="clear" w:pos="851"/>
      </w:tabs>
      <w:spacing w:after="700"/>
      <w:jc w:val="center"/>
    </w:pPr>
    <w:rPr>
      <w:b/>
      <w:caps/>
      <w:snapToGrid w:val="0"/>
      <w:sz w:val="28"/>
    </w:rPr>
  </w:style>
  <w:style w:type="character" w:styleId="Hyperlink">
    <w:name w:val="Hyperlink"/>
    <w:uiPriority w:val="99"/>
    <w:rsid w:val="00A5403F"/>
    <w:rPr>
      <w:color w:val="0000FF"/>
      <w:sz w:val="24"/>
      <w:u w:val="single"/>
    </w:rPr>
  </w:style>
  <w:style w:type="paragraph" w:styleId="Corpodetexto">
    <w:name w:val="Body Text"/>
    <w:basedOn w:val="Normal"/>
    <w:rsid w:val="00A5403F"/>
    <w:pPr>
      <w:tabs>
        <w:tab w:val="clear" w:pos="851"/>
      </w:tabs>
      <w:ind w:right="-882"/>
      <w:jc w:val="center"/>
    </w:pPr>
    <w:rPr>
      <w:b/>
      <w:bCs/>
      <w:color w:val="auto"/>
      <w:sz w:val="32"/>
    </w:rPr>
  </w:style>
  <w:style w:type="paragraph" w:customStyle="1" w:styleId="TextodeAgradecimento">
    <w:name w:val="Texto de Agradecimento"/>
    <w:basedOn w:val="Corpodetexto"/>
    <w:rsid w:val="00A5403F"/>
    <w:pPr>
      <w:spacing w:before="120" w:after="120"/>
      <w:ind w:left="4536" w:right="-108"/>
      <w:jc w:val="both"/>
    </w:pPr>
    <w:rPr>
      <w:b w:val="0"/>
      <w:bCs w:val="0"/>
      <w:sz w:val="24"/>
      <w:szCs w:val="20"/>
    </w:rPr>
  </w:style>
  <w:style w:type="paragraph" w:customStyle="1" w:styleId="TtuloAgradecimento">
    <w:name w:val="Título Agradecimento"/>
    <w:basedOn w:val="Ttulo0"/>
    <w:next w:val="TextodeAgradecimento"/>
    <w:autoRedefine/>
    <w:rsid w:val="00A5403F"/>
    <w:pPr>
      <w:pageBreakBefore w:val="0"/>
    </w:pPr>
    <w:rPr>
      <w:szCs w:val="28"/>
    </w:rPr>
  </w:style>
  <w:style w:type="paragraph" w:customStyle="1" w:styleId="TextodoResumo">
    <w:name w:val="Texto do Resumo"/>
    <w:basedOn w:val="Normal"/>
    <w:next w:val="Normal"/>
    <w:rsid w:val="00A5403F"/>
    <w:pPr>
      <w:ind w:firstLine="851"/>
    </w:pPr>
  </w:style>
  <w:style w:type="paragraph" w:customStyle="1" w:styleId="Palavras-chave">
    <w:name w:val="Palavras-chave"/>
    <w:basedOn w:val="Normal"/>
    <w:next w:val="Normal"/>
    <w:rsid w:val="00A5403F"/>
  </w:style>
  <w:style w:type="paragraph" w:styleId="Remissivo1">
    <w:name w:val="index 1"/>
    <w:basedOn w:val="Normal"/>
    <w:next w:val="Normal"/>
    <w:autoRedefine/>
    <w:semiHidden/>
    <w:rsid w:val="00A5403F"/>
    <w:pPr>
      <w:widowControl w:val="0"/>
      <w:tabs>
        <w:tab w:val="clear" w:pos="851"/>
        <w:tab w:val="right" w:leader="dot" w:pos="9062"/>
      </w:tabs>
      <w:jc w:val="left"/>
    </w:pPr>
    <w:rPr>
      <w:noProof/>
      <w:color w:val="auto"/>
    </w:rPr>
  </w:style>
  <w:style w:type="paragraph" w:styleId="Recuodecorpodetexto">
    <w:name w:val="Body Text Indent"/>
    <w:basedOn w:val="Normal"/>
    <w:rsid w:val="00A5403F"/>
    <w:pPr>
      <w:tabs>
        <w:tab w:val="clear" w:pos="851"/>
      </w:tabs>
      <w:ind w:firstLine="709"/>
    </w:pPr>
    <w:rPr>
      <w:b/>
      <w:color w:val="auto"/>
      <w:sz w:val="28"/>
    </w:rPr>
  </w:style>
  <w:style w:type="paragraph" w:customStyle="1" w:styleId="Ttulo1-semnumerao">
    <w:name w:val="Título 1 - sem numeração"/>
    <w:basedOn w:val="Ttulo1"/>
    <w:next w:val="Normal"/>
    <w:rsid w:val="006C1E7D"/>
    <w:pPr>
      <w:numPr>
        <w:numId w:val="0"/>
      </w:numPr>
    </w:pPr>
  </w:style>
  <w:style w:type="paragraph" w:customStyle="1" w:styleId="Comentrio-retirar">
    <w:name w:val="Comentário - retirar"/>
    <w:basedOn w:val="Normal"/>
    <w:next w:val="Normal"/>
    <w:rsid w:val="00A5403F"/>
    <w:rPr>
      <w:color w:val="FF0000"/>
    </w:rPr>
  </w:style>
  <w:style w:type="character" w:customStyle="1" w:styleId="Comentrio-retirarChar">
    <w:name w:val="Comentário - retirar Char"/>
    <w:rsid w:val="00A5403F"/>
    <w:rPr>
      <w:color w:val="FF0000"/>
      <w:sz w:val="24"/>
      <w:lang w:val="pt-BR" w:eastAsia="pt-BR" w:bidi="ar-SA"/>
    </w:rPr>
  </w:style>
  <w:style w:type="paragraph" w:customStyle="1" w:styleId="TextodoTrabalho">
    <w:name w:val="Texto do Trabalho"/>
    <w:basedOn w:val="Normal"/>
    <w:rsid w:val="00A5403F"/>
    <w:pPr>
      <w:spacing w:before="120" w:after="120"/>
      <w:ind w:firstLine="851"/>
    </w:pPr>
  </w:style>
  <w:style w:type="paragraph" w:styleId="Recuodecorpodetexto3">
    <w:name w:val="Body Text Indent 3"/>
    <w:basedOn w:val="Normal"/>
    <w:rsid w:val="00A5403F"/>
    <w:pPr>
      <w:tabs>
        <w:tab w:val="clear" w:pos="851"/>
      </w:tabs>
      <w:spacing w:before="120" w:after="120" w:line="480" w:lineRule="auto"/>
      <w:ind w:firstLine="851"/>
    </w:pPr>
    <w:rPr>
      <w:bCs/>
      <w:color w:val="auto"/>
    </w:rPr>
  </w:style>
  <w:style w:type="paragraph" w:customStyle="1" w:styleId="RefernciasBibliogrficas">
    <w:name w:val="Referências Bibliográficas"/>
    <w:basedOn w:val="Normal"/>
    <w:rsid w:val="008A4CC4"/>
    <w:pPr>
      <w:tabs>
        <w:tab w:val="clear" w:pos="851"/>
        <w:tab w:val="left" w:pos="9639"/>
      </w:tabs>
      <w:spacing w:before="120" w:after="120"/>
    </w:pPr>
    <w:rPr>
      <w:iCs w:val="0"/>
      <w:color w:val="auto"/>
    </w:rPr>
  </w:style>
  <w:style w:type="paragraph" w:customStyle="1" w:styleId="Figura">
    <w:name w:val="Figura"/>
    <w:basedOn w:val="Normal"/>
    <w:next w:val="ndicedeilustraes"/>
    <w:rsid w:val="00A5403F"/>
    <w:pPr>
      <w:jc w:val="center"/>
    </w:pPr>
  </w:style>
  <w:style w:type="paragraph" w:customStyle="1" w:styleId="FontedasFiguras">
    <w:name w:val="Fonte das Figuras"/>
    <w:basedOn w:val="Normal"/>
    <w:next w:val="TextodoTrabalho"/>
    <w:autoRedefine/>
    <w:rsid w:val="00A5403F"/>
    <w:pPr>
      <w:jc w:val="center"/>
    </w:pPr>
    <w:rPr>
      <w:sz w:val="20"/>
    </w:rPr>
  </w:style>
  <w:style w:type="paragraph" w:customStyle="1" w:styleId="ndicedeTabela">
    <w:name w:val="Índice de Tabela"/>
    <w:basedOn w:val="ndicedeilustraes"/>
    <w:rsid w:val="00A5403F"/>
    <w:pPr>
      <w:jc w:val="both"/>
    </w:pPr>
  </w:style>
  <w:style w:type="paragraph" w:customStyle="1" w:styleId="LegendadeFigura">
    <w:name w:val="Legenda de Figura"/>
    <w:basedOn w:val="Normal"/>
    <w:next w:val="FontedasFiguras"/>
    <w:rsid w:val="00E02E2F"/>
    <w:pPr>
      <w:jc w:val="center"/>
    </w:pPr>
    <w:rPr>
      <w:b/>
      <w:sz w:val="20"/>
    </w:rPr>
  </w:style>
  <w:style w:type="paragraph" w:customStyle="1" w:styleId="LegendadeTabela">
    <w:name w:val="Legenda de Tabela"/>
    <w:basedOn w:val="Normal"/>
    <w:next w:val="Normal"/>
    <w:rsid w:val="00E02E2F"/>
    <w:pPr>
      <w:spacing w:after="120"/>
    </w:pPr>
    <w:rPr>
      <w:b/>
      <w:sz w:val="20"/>
    </w:rPr>
  </w:style>
  <w:style w:type="paragraph" w:customStyle="1" w:styleId="FontedeTabela">
    <w:name w:val="Fonte de Tabela"/>
    <w:basedOn w:val="FontedasFiguras"/>
    <w:next w:val="TextodoTrabalho"/>
    <w:autoRedefine/>
    <w:rsid w:val="00A5403F"/>
    <w:pPr>
      <w:jc w:val="both"/>
    </w:pPr>
  </w:style>
  <w:style w:type="paragraph" w:styleId="Textodebalo">
    <w:name w:val="Balloon Text"/>
    <w:basedOn w:val="Normal"/>
    <w:link w:val="TextodebaloChar"/>
    <w:rsid w:val="006C1E7D"/>
    <w:rPr>
      <w:rFonts w:ascii="Tahoma" w:hAnsi="Tahoma" w:cs="Tahoma"/>
      <w:sz w:val="16"/>
      <w:szCs w:val="16"/>
    </w:rPr>
  </w:style>
  <w:style w:type="character" w:customStyle="1" w:styleId="TextodebaloChar">
    <w:name w:val="Texto de balão Char"/>
    <w:link w:val="Textodebalo"/>
    <w:rsid w:val="006C1E7D"/>
    <w:rPr>
      <w:rFonts w:ascii="Tahoma" w:hAnsi="Tahoma" w:cs="Tahoma"/>
      <w:iCs/>
      <w:color w:val="000000"/>
      <w:sz w:val="16"/>
      <w:szCs w:val="16"/>
    </w:rPr>
  </w:style>
  <w:style w:type="paragraph" w:styleId="Textodenotaderodap">
    <w:name w:val="footnote text"/>
    <w:basedOn w:val="Normal"/>
    <w:link w:val="TextodenotaderodapChar"/>
    <w:rsid w:val="007901B6"/>
    <w:rPr>
      <w:sz w:val="20"/>
      <w:szCs w:val="20"/>
    </w:rPr>
  </w:style>
  <w:style w:type="character" w:customStyle="1" w:styleId="TextodenotaderodapChar">
    <w:name w:val="Texto de nota de rodapé Char"/>
    <w:link w:val="Textodenotaderodap"/>
    <w:rsid w:val="007901B6"/>
    <w:rPr>
      <w:iCs/>
      <w:color w:val="000000"/>
    </w:rPr>
  </w:style>
  <w:style w:type="character" w:styleId="Refdenotaderodap">
    <w:name w:val="footnote reference"/>
    <w:rsid w:val="007901B6"/>
    <w:rPr>
      <w:vertAlign w:val="superscript"/>
    </w:rPr>
  </w:style>
  <w:style w:type="character" w:customStyle="1" w:styleId="Ttulo1Char">
    <w:name w:val="Título 1 Char"/>
    <w:link w:val="Ttulo1"/>
    <w:rsid w:val="002B6979"/>
    <w:rPr>
      <w:b/>
      <w:iCs/>
      <w:caps/>
      <w:snapToGrid w:val="0"/>
      <w:color w:val="000000"/>
      <w:spacing w:val="10"/>
      <w:kern w:val="28"/>
      <w:sz w:val="24"/>
      <w:szCs w:val="24"/>
      <w:lang w:eastAsia="en-US"/>
    </w:rPr>
  </w:style>
  <w:style w:type="character" w:styleId="MenoPendente">
    <w:name w:val="Unresolved Mention"/>
    <w:basedOn w:val="Fontepargpadro"/>
    <w:uiPriority w:val="99"/>
    <w:semiHidden/>
    <w:unhideWhenUsed/>
    <w:rsid w:val="00AB5053"/>
    <w:rPr>
      <w:color w:val="605E5C"/>
      <w:shd w:val="clear" w:color="auto" w:fill="E1DFDD"/>
    </w:rPr>
  </w:style>
  <w:style w:type="paragraph" w:styleId="Legenda">
    <w:name w:val="caption"/>
    <w:basedOn w:val="Normal"/>
    <w:next w:val="Normal"/>
    <w:unhideWhenUsed/>
    <w:qFormat/>
    <w:rsid w:val="00331C3E"/>
    <w:pPr>
      <w:spacing w:after="200" w:line="240" w:lineRule="auto"/>
    </w:pPr>
    <w:rPr>
      <w:i/>
      <w:iCs w:val="0"/>
      <w:color w:val="44546A" w:themeColor="text2"/>
      <w:sz w:val="18"/>
      <w:szCs w:val="18"/>
    </w:rPr>
  </w:style>
  <w:style w:type="paragraph" w:styleId="PargrafodaLista">
    <w:name w:val="List Paragraph"/>
    <w:basedOn w:val="Normal"/>
    <w:uiPriority w:val="34"/>
    <w:qFormat/>
    <w:rsid w:val="004A3A38"/>
    <w:pPr>
      <w:ind w:left="720"/>
      <w:contextualSpacing/>
    </w:pPr>
  </w:style>
  <w:style w:type="table" w:styleId="Tabelacomgrade">
    <w:name w:val="Table Grid"/>
    <w:basedOn w:val="Tabelanormal"/>
    <w:rsid w:val="00E017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683B1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3">
    <w:name w:val="Plain Table 3"/>
    <w:basedOn w:val="Tabelanormal"/>
    <w:uiPriority w:val="43"/>
    <w:rsid w:val="00902E8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5">
    <w:name w:val="Plain Table 5"/>
    <w:basedOn w:val="Tabelanormal"/>
    <w:uiPriority w:val="45"/>
    <w:rsid w:val="00902E8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Clara">
    <w:name w:val="Grid Table Light"/>
    <w:basedOn w:val="Tabelanormal"/>
    <w:uiPriority w:val="40"/>
    <w:rsid w:val="009E44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tulo4Char">
    <w:name w:val="Título 4 Char"/>
    <w:basedOn w:val="Fontepargpadro"/>
    <w:link w:val="Ttulo4"/>
    <w:rsid w:val="00B87B98"/>
    <w:rPr>
      <w:i/>
      <w:iCs/>
      <w:snapToGrid w:val="0"/>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4047760">
      <w:bodyDiv w:val="1"/>
      <w:marLeft w:val="0"/>
      <w:marRight w:val="0"/>
      <w:marTop w:val="0"/>
      <w:marBottom w:val="0"/>
      <w:divBdr>
        <w:top w:val="none" w:sz="0" w:space="0" w:color="auto"/>
        <w:left w:val="none" w:sz="0" w:space="0" w:color="auto"/>
        <w:bottom w:val="none" w:sz="0" w:space="0" w:color="auto"/>
        <w:right w:val="none" w:sz="0" w:space="0" w:color="auto"/>
      </w:divBdr>
      <w:divsChild>
        <w:div w:id="1512641877">
          <w:marLeft w:val="0"/>
          <w:marRight w:val="0"/>
          <w:marTop w:val="0"/>
          <w:marBottom w:val="0"/>
          <w:divBdr>
            <w:top w:val="none" w:sz="0" w:space="0" w:color="auto"/>
            <w:left w:val="none" w:sz="0" w:space="0" w:color="auto"/>
            <w:bottom w:val="none" w:sz="0" w:space="0" w:color="auto"/>
            <w:right w:val="none" w:sz="0" w:space="0" w:color="auto"/>
          </w:divBdr>
          <w:divsChild>
            <w:div w:id="959724183">
              <w:marLeft w:val="0"/>
              <w:marRight w:val="0"/>
              <w:marTop w:val="0"/>
              <w:marBottom w:val="0"/>
              <w:divBdr>
                <w:top w:val="none" w:sz="0" w:space="0" w:color="auto"/>
                <w:left w:val="none" w:sz="0" w:space="0" w:color="auto"/>
                <w:bottom w:val="none" w:sz="0" w:space="0" w:color="auto"/>
                <w:right w:val="none" w:sz="0" w:space="0" w:color="auto"/>
              </w:divBdr>
              <w:divsChild>
                <w:div w:id="631523685">
                  <w:marLeft w:val="0"/>
                  <w:marRight w:val="0"/>
                  <w:marTop w:val="0"/>
                  <w:marBottom w:val="0"/>
                  <w:divBdr>
                    <w:top w:val="none" w:sz="0" w:space="0" w:color="auto"/>
                    <w:left w:val="none" w:sz="0" w:space="0" w:color="auto"/>
                    <w:bottom w:val="none" w:sz="0" w:space="0" w:color="auto"/>
                    <w:right w:val="none" w:sz="0" w:space="0" w:color="auto"/>
                  </w:divBdr>
                  <w:divsChild>
                    <w:div w:id="1975862905">
                      <w:marLeft w:val="0"/>
                      <w:marRight w:val="0"/>
                      <w:marTop w:val="0"/>
                      <w:marBottom w:val="0"/>
                      <w:divBdr>
                        <w:top w:val="none" w:sz="0" w:space="0" w:color="auto"/>
                        <w:left w:val="none" w:sz="0" w:space="0" w:color="auto"/>
                        <w:bottom w:val="none" w:sz="0" w:space="0" w:color="auto"/>
                        <w:right w:val="none" w:sz="0" w:space="0" w:color="auto"/>
                      </w:divBdr>
                      <w:divsChild>
                        <w:div w:id="1650094428">
                          <w:marLeft w:val="0"/>
                          <w:marRight w:val="0"/>
                          <w:marTop w:val="0"/>
                          <w:marBottom w:val="0"/>
                          <w:divBdr>
                            <w:top w:val="none" w:sz="0" w:space="0" w:color="auto"/>
                            <w:left w:val="none" w:sz="0" w:space="0" w:color="auto"/>
                            <w:bottom w:val="none" w:sz="0" w:space="0" w:color="auto"/>
                            <w:right w:val="none" w:sz="0" w:space="0" w:color="auto"/>
                          </w:divBdr>
                          <w:divsChild>
                            <w:div w:id="604264256">
                              <w:marLeft w:val="0"/>
                              <w:marRight w:val="300"/>
                              <w:marTop w:val="180"/>
                              <w:marBottom w:val="0"/>
                              <w:divBdr>
                                <w:top w:val="none" w:sz="0" w:space="0" w:color="auto"/>
                                <w:left w:val="none" w:sz="0" w:space="0" w:color="auto"/>
                                <w:bottom w:val="none" w:sz="0" w:space="0" w:color="auto"/>
                                <w:right w:val="none" w:sz="0" w:space="0" w:color="auto"/>
                              </w:divBdr>
                              <w:divsChild>
                                <w:div w:id="68637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0769562">
          <w:marLeft w:val="0"/>
          <w:marRight w:val="0"/>
          <w:marTop w:val="0"/>
          <w:marBottom w:val="0"/>
          <w:divBdr>
            <w:top w:val="none" w:sz="0" w:space="0" w:color="auto"/>
            <w:left w:val="none" w:sz="0" w:space="0" w:color="auto"/>
            <w:bottom w:val="none" w:sz="0" w:space="0" w:color="auto"/>
            <w:right w:val="none" w:sz="0" w:space="0" w:color="auto"/>
          </w:divBdr>
          <w:divsChild>
            <w:div w:id="667487451">
              <w:marLeft w:val="0"/>
              <w:marRight w:val="0"/>
              <w:marTop w:val="0"/>
              <w:marBottom w:val="0"/>
              <w:divBdr>
                <w:top w:val="none" w:sz="0" w:space="0" w:color="auto"/>
                <w:left w:val="none" w:sz="0" w:space="0" w:color="auto"/>
                <w:bottom w:val="none" w:sz="0" w:space="0" w:color="auto"/>
                <w:right w:val="none" w:sz="0" w:space="0" w:color="auto"/>
              </w:divBdr>
              <w:divsChild>
                <w:div w:id="1764498815">
                  <w:marLeft w:val="0"/>
                  <w:marRight w:val="0"/>
                  <w:marTop w:val="0"/>
                  <w:marBottom w:val="0"/>
                  <w:divBdr>
                    <w:top w:val="none" w:sz="0" w:space="0" w:color="auto"/>
                    <w:left w:val="none" w:sz="0" w:space="0" w:color="auto"/>
                    <w:bottom w:val="none" w:sz="0" w:space="0" w:color="auto"/>
                    <w:right w:val="none" w:sz="0" w:space="0" w:color="auto"/>
                  </w:divBdr>
                  <w:divsChild>
                    <w:div w:id="327098329">
                      <w:marLeft w:val="0"/>
                      <w:marRight w:val="0"/>
                      <w:marTop w:val="0"/>
                      <w:marBottom w:val="0"/>
                      <w:divBdr>
                        <w:top w:val="none" w:sz="0" w:space="0" w:color="auto"/>
                        <w:left w:val="none" w:sz="0" w:space="0" w:color="auto"/>
                        <w:bottom w:val="none" w:sz="0" w:space="0" w:color="auto"/>
                        <w:right w:val="none" w:sz="0" w:space="0" w:color="auto"/>
                      </w:divBdr>
                      <w:divsChild>
                        <w:div w:id="17543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991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microsoft.com/office/2007/relationships/diagramDrawing" Target="diagrams/drawing1.xm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diagramLayout" Target="diagrams/layout2.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diagramColors" Target="diagrams/colors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diagramData" Target="diagrams/data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diagramDrawing" Target="diagrams/drawing2.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diagramColors" Target="diagrams/colors2.xml"/><Relationship Id="rId28" Type="http://schemas.openxmlformats.org/officeDocument/2006/relationships/fontTable" Target="fontTable.xml"/><Relationship Id="rId10" Type="http://schemas.openxmlformats.org/officeDocument/2006/relationships/hyperlink" Target="https://dl.acm.org/"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diagramData" Target="diagrams/data1.xml"/><Relationship Id="rId22" Type="http://schemas.openxmlformats.org/officeDocument/2006/relationships/diagramQuickStyle" Target="diagrams/quickStyle2.xml"/><Relationship Id="rId27" Type="http://schemas.openxmlformats.org/officeDocument/2006/relationships/header" Target="header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pieChart>
        <c:varyColors val="1"/>
        <c:ser>
          <c:idx val="0"/>
          <c:order val="0"/>
          <c:tx>
            <c:strRef>
              <c:f>Planilha1!$B$1</c:f>
              <c:strCache>
                <c:ptCount val="1"/>
                <c:pt idx="0">
                  <c:v>Filtro em cima dos trabalhos selecionados atraves do resumo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AED-4F3E-954D-2AE6706AEA9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AED-4F3E-954D-2AE6706AEA9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AED-4F3E-954D-2AE6706AEA9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AED-4F3E-954D-2AE6706AEA9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pt-BR"/>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Planilha1!$A$2:$A$5</c:f>
              <c:strCache>
                <c:ptCount val="4"/>
                <c:pt idx="0">
                  <c:v>Tem relação com o objetivo do trabalho</c:v>
                </c:pt>
                <c:pt idx="1">
                  <c:v>Tem relação mas são genericos (filmes, noticias, musicas, …) </c:v>
                </c:pt>
                <c:pt idx="2">
                  <c:v>Tratam somente contexto</c:v>
                </c:pt>
                <c:pt idx="3">
                  <c:v>Tratam somente musica</c:v>
                </c:pt>
              </c:strCache>
            </c:strRef>
          </c:cat>
          <c:val>
            <c:numRef>
              <c:f>Planilha1!$B$2:$B$5</c:f>
              <c:numCache>
                <c:formatCode>General</c:formatCode>
                <c:ptCount val="4"/>
                <c:pt idx="0">
                  <c:v>3</c:v>
                </c:pt>
                <c:pt idx="1">
                  <c:v>3</c:v>
                </c:pt>
                <c:pt idx="2">
                  <c:v>11</c:v>
                </c:pt>
                <c:pt idx="3">
                  <c:v>6</c:v>
                </c:pt>
              </c:numCache>
            </c:numRef>
          </c:val>
          <c:extLst>
            <c:ext xmlns:c16="http://schemas.microsoft.com/office/drawing/2014/chart" uri="{C3380CC4-5D6E-409C-BE32-E72D297353CC}">
              <c16:uniqueId val="{00000000-10C7-46D2-B950-39153748CC3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C1FBCC1-9436-4DC8-A175-C62964887C97}" type="doc">
      <dgm:prSet loTypeId="urn:microsoft.com/office/officeart/2005/8/layout/process1" loCatId="process" qsTypeId="urn:microsoft.com/office/officeart/2005/8/quickstyle/simple1" qsCatId="simple" csTypeId="urn:microsoft.com/office/officeart/2005/8/colors/accent0_3" csCatId="mainScheme" phldr="1"/>
      <dgm:spPr/>
    </dgm:pt>
    <dgm:pt modelId="{2B580072-7CCD-4DA8-80C8-8DDD59AEFDCB}">
      <dgm:prSet phldrT="[Texto]" custT="1"/>
      <dgm:spPr/>
      <dgm:t>
        <a:bodyPr/>
        <a:lstStyle/>
        <a:p>
          <a:pPr algn="ctr"/>
          <a:r>
            <a:rPr lang="pt-BR" sz="1400"/>
            <a:t>1. Seleção através do título</a:t>
          </a:r>
        </a:p>
      </dgm:t>
    </dgm:pt>
    <dgm:pt modelId="{26DE2A37-A101-4590-B454-F0FAB13F2BC8}" type="parTrans" cxnId="{814A9351-0F36-4571-9117-88A5F4AAB54F}">
      <dgm:prSet/>
      <dgm:spPr/>
      <dgm:t>
        <a:bodyPr/>
        <a:lstStyle/>
        <a:p>
          <a:pPr algn="ctr"/>
          <a:endParaRPr lang="pt-BR"/>
        </a:p>
      </dgm:t>
    </dgm:pt>
    <dgm:pt modelId="{B7A116DB-47DD-4F63-9390-52E83245F06D}" type="sibTrans" cxnId="{814A9351-0F36-4571-9117-88A5F4AAB54F}">
      <dgm:prSet/>
      <dgm:spPr/>
      <dgm:t>
        <a:bodyPr/>
        <a:lstStyle/>
        <a:p>
          <a:pPr algn="ctr"/>
          <a:endParaRPr lang="pt-BR"/>
        </a:p>
      </dgm:t>
    </dgm:pt>
    <dgm:pt modelId="{450061DF-C028-4A2C-81AE-7D39DC43EE95}">
      <dgm:prSet phldrT="[Texto]" custT="1"/>
      <dgm:spPr/>
      <dgm:t>
        <a:bodyPr/>
        <a:lstStyle/>
        <a:p>
          <a:pPr algn="ctr"/>
          <a:r>
            <a:rPr lang="pt-BR" sz="1400"/>
            <a:t>2. Seleção através do resumo</a:t>
          </a:r>
        </a:p>
      </dgm:t>
    </dgm:pt>
    <dgm:pt modelId="{D0B8465A-5B29-4882-8A60-F0A7088F1395}" type="parTrans" cxnId="{956A2835-800C-4029-BEE6-3E68968DFC6D}">
      <dgm:prSet/>
      <dgm:spPr/>
      <dgm:t>
        <a:bodyPr/>
        <a:lstStyle/>
        <a:p>
          <a:endParaRPr lang="pt-BR"/>
        </a:p>
      </dgm:t>
    </dgm:pt>
    <dgm:pt modelId="{A64696A0-F885-4777-B8E9-6A086BF416ED}" type="sibTrans" cxnId="{956A2835-800C-4029-BEE6-3E68968DFC6D}">
      <dgm:prSet/>
      <dgm:spPr/>
      <dgm:t>
        <a:bodyPr/>
        <a:lstStyle/>
        <a:p>
          <a:endParaRPr lang="pt-BR"/>
        </a:p>
      </dgm:t>
    </dgm:pt>
    <dgm:pt modelId="{C428C197-DCE2-4E0B-BC60-D6F14E40EB77}">
      <dgm:prSet phldrT="[Texto]" custT="1"/>
      <dgm:spPr/>
      <dgm:t>
        <a:bodyPr/>
        <a:lstStyle/>
        <a:p>
          <a:pPr algn="ctr"/>
          <a:r>
            <a:rPr lang="pt-BR" sz="1400"/>
            <a:t>3. Seleção através da introdução e conclusão</a:t>
          </a:r>
        </a:p>
      </dgm:t>
    </dgm:pt>
    <dgm:pt modelId="{1E4A89F4-273E-4F52-84B4-5CC204692D03}" type="parTrans" cxnId="{480D0DCF-DAA3-4E78-BF2E-D5F9484BB72E}">
      <dgm:prSet/>
      <dgm:spPr/>
      <dgm:t>
        <a:bodyPr/>
        <a:lstStyle/>
        <a:p>
          <a:endParaRPr lang="pt-BR"/>
        </a:p>
      </dgm:t>
    </dgm:pt>
    <dgm:pt modelId="{AA8AC9BA-D6AA-4345-BCDA-FEDE543DC92E}" type="sibTrans" cxnId="{480D0DCF-DAA3-4E78-BF2E-D5F9484BB72E}">
      <dgm:prSet/>
      <dgm:spPr/>
      <dgm:t>
        <a:bodyPr/>
        <a:lstStyle/>
        <a:p>
          <a:endParaRPr lang="pt-BR"/>
        </a:p>
      </dgm:t>
    </dgm:pt>
    <dgm:pt modelId="{1C482CBB-18EC-4B10-BDF4-89906D9C6480}" type="pres">
      <dgm:prSet presAssocID="{3C1FBCC1-9436-4DC8-A175-C62964887C97}" presName="Name0" presStyleCnt="0">
        <dgm:presLayoutVars>
          <dgm:dir/>
          <dgm:resizeHandles val="exact"/>
        </dgm:presLayoutVars>
      </dgm:prSet>
      <dgm:spPr/>
    </dgm:pt>
    <dgm:pt modelId="{57318E13-2D1F-4396-B56E-9785B29F1DFF}" type="pres">
      <dgm:prSet presAssocID="{2B580072-7CCD-4DA8-80C8-8DDD59AEFDCB}" presName="node" presStyleLbl="node1" presStyleIdx="0" presStyleCnt="3">
        <dgm:presLayoutVars>
          <dgm:bulletEnabled val="1"/>
        </dgm:presLayoutVars>
      </dgm:prSet>
      <dgm:spPr/>
    </dgm:pt>
    <dgm:pt modelId="{37CD4FF1-BF26-42DC-B122-63B403FDD148}" type="pres">
      <dgm:prSet presAssocID="{B7A116DB-47DD-4F63-9390-52E83245F06D}" presName="sibTrans" presStyleLbl="sibTrans2D1" presStyleIdx="0" presStyleCnt="2"/>
      <dgm:spPr/>
    </dgm:pt>
    <dgm:pt modelId="{1A4AFBFC-6D42-474A-BC95-E88886F43C87}" type="pres">
      <dgm:prSet presAssocID="{B7A116DB-47DD-4F63-9390-52E83245F06D}" presName="connectorText" presStyleLbl="sibTrans2D1" presStyleIdx="0" presStyleCnt="2"/>
      <dgm:spPr/>
    </dgm:pt>
    <dgm:pt modelId="{EFC4B689-A01A-4FD9-8F5F-2014C816AF35}" type="pres">
      <dgm:prSet presAssocID="{450061DF-C028-4A2C-81AE-7D39DC43EE95}" presName="node" presStyleLbl="node1" presStyleIdx="1" presStyleCnt="3">
        <dgm:presLayoutVars>
          <dgm:bulletEnabled val="1"/>
        </dgm:presLayoutVars>
      </dgm:prSet>
      <dgm:spPr/>
    </dgm:pt>
    <dgm:pt modelId="{27BAAA32-C0C7-49D3-960D-B30E89E1681F}" type="pres">
      <dgm:prSet presAssocID="{A64696A0-F885-4777-B8E9-6A086BF416ED}" presName="sibTrans" presStyleLbl="sibTrans2D1" presStyleIdx="1" presStyleCnt="2"/>
      <dgm:spPr/>
    </dgm:pt>
    <dgm:pt modelId="{CD0133BA-F38E-40BE-8734-B8BF2825A890}" type="pres">
      <dgm:prSet presAssocID="{A64696A0-F885-4777-B8E9-6A086BF416ED}" presName="connectorText" presStyleLbl="sibTrans2D1" presStyleIdx="1" presStyleCnt="2"/>
      <dgm:spPr/>
    </dgm:pt>
    <dgm:pt modelId="{CC444DB0-B863-4784-89AD-D2020E12F5A4}" type="pres">
      <dgm:prSet presAssocID="{C428C197-DCE2-4E0B-BC60-D6F14E40EB77}" presName="node" presStyleLbl="node1" presStyleIdx="2" presStyleCnt="3">
        <dgm:presLayoutVars>
          <dgm:bulletEnabled val="1"/>
        </dgm:presLayoutVars>
      </dgm:prSet>
      <dgm:spPr/>
    </dgm:pt>
  </dgm:ptLst>
  <dgm:cxnLst>
    <dgm:cxn modelId="{92261F07-102A-46C9-BA9E-19C630689A1D}" type="presOf" srcId="{B7A116DB-47DD-4F63-9390-52E83245F06D}" destId="{1A4AFBFC-6D42-474A-BC95-E88886F43C87}" srcOrd="1" destOrd="0" presId="urn:microsoft.com/office/officeart/2005/8/layout/process1"/>
    <dgm:cxn modelId="{18FC760F-8D1F-47BA-AC4B-22FEC74918BB}" type="presOf" srcId="{A64696A0-F885-4777-B8E9-6A086BF416ED}" destId="{CD0133BA-F38E-40BE-8734-B8BF2825A890}" srcOrd="1" destOrd="0" presId="urn:microsoft.com/office/officeart/2005/8/layout/process1"/>
    <dgm:cxn modelId="{956A2835-800C-4029-BEE6-3E68968DFC6D}" srcId="{3C1FBCC1-9436-4DC8-A175-C62964887C97}" destId="{450061DF-C028-4A2C-81AE-7D39DC43EE95}" srcOrd="1" destOrd="0" parTransId="{D0B8465A-5B29-4882-8A60-F0A7088F1395}" sibTransId="{A64696A0-F885-4777-B8E9-6A086BF416ED}"/>
    <dgm:cxn modelId="{814A9351-0F36-4571-9117-88A5F4AAB54F}" srcId="{3C1FBCC1-9436-4DC8-A175-C62964887C97}" destId="{2B580072-7CCD-4DA8-80C8-8DDD59AEFDCB}" srcOrd="0" destOrd="0" parTransId="{26DE2A37-A101-4590-B454-F0FAB13F2BC8}" sibTransId="{B7A116DB-47DD-4F63-9390-52E83245F06D}"/>
    <dgm:cxn modelId="{9CD6FA53-ACC2-4D51-9F90-A2802844A984}" type="presOf" srcId="{B7A116DB-47DD-4F63-9390-52E83245F06D}" destId="{37CD4FF1-BF26-42DC-B122-63B403FDD148}" srcOrd="0" destOrd="0" presId="urn:microsoft.com/office/officeart/2005/8/layout/process1"/>
    <dgm:cxn modelId="{9A2C4677-3069-4156-81D2-061FD928BD67}" type="presOf" srcId="{A64696A0-F885-4777-B8E9-6A086BF416ED}" destId="{27BAAA32-C0C7-49D3-960D-B30E89E1681F}" srcOrd="0" destOrd="0" presId="urn:microsoft.com/office/officeart/2005/8/layout/process1"/>
    <dgm:cxn modelId="{B8D1447B-DDCF-4E9A-AC5A-3F97149AA366}" type="presOf" srcId="{2B580072-7CCD-4DA8-80C8-8DDD59AEFDCB}" destId="{57318E13-2D1F-4396-B56E-9785B29F1DFF}" srcOrd="0" destOrd="0" presId="urn:microsoft.com/office/officeart/2005/8/layout/process1"/>
    <dgm:cxn modelId="{638ABABA-7474-49B5-8539-F76685BAF49C}" type="presOf" srcId="{3C1FBCC1-9436-4DC8-A175-C62964887C97}" destId="{1C482CBB-18EC-4B10-BDF4-89906D9C6480}" srcOrd="0" destOrd="0" presId="urn:microsoft.com/office/officeart/2005/8/layout/process1"/>
    <dgm:cxn modelId="{3E4FBABB-58E8-4BD3-BD59-86772FA4934C}" type="presOf" srcId="{450061DF-C028-4A2C-81AE-7D39DC43EE95}" destId="{EFC4B689-A01A-4FD9-8F5F-2014C816AF35}" srcOrd="0" destOrd="0" presId="urn:microsoft.com/office/officeart/2005/8/layout/process1"/>
    <dgm:cxn modelId="{480D0DCF-DAA3-4E78-BF2E-D5F9484BB72E}" srcId="{3C1FBCC1-9436-4DC8-A175-C62964887C97}" destId="{C428C197-DCE2-4E0B-BC60-D6F14E40EB77}" srcOrd="2" destOrd="0" parTransId="{1E4A89F4-273E-4F52-84B4-5CC204692D03}" sibTransId="{AA8AC9BA-D6AA-4345-BCDA-FEDE543DC92E}"/>
    <dgm:cxn modelId="{9A84DAEF-8DE6-4AA7-8A02-DCCFB17421C9}" type="presOf" srcId="{C428C197-DCE2-4E0B-BC60-D6F14E40EB77}" destId="{CC444DB0-B863-4784-89AD-D2020E12F5A4}" srcOrd="0" destOrd="0" presId="urn:microsoft.com/office/officeart/2005/8/layout/process1"/>
    <dgm:cxn modelId="{650E5FAB-FBAD-4BBF-8C6C-EC6CB40D549D}" type="presParOf" srcId="{1C482CBB-18EC-4B10-BDF4-89906D9C6480}" destId="{57318E13-2D1F-4396-B56E-9785B29F1DFF}" srcOrd="0" destOrd="0" presId="urn:microsoft.com/office/officeart/2005/8/layout/process1"/>
    <dgm:cxn modelId="{003A80A0-4B6F-4C11-9284-6CC196F144EE}" type="presParOf" srcId="{1C482CBB-18EC-4B10-BDF4-89906D9C6480}" destId="{37CD4FF1-BF26-42DC-B122-63B403FDD148}" srcOrd="1" destOrd="0" presId="urn:microsoft.com/office/officeart/2005/8/layout/process1"/>
    <dgm:cxn modelId="{02FCB421-75C8-4E79-B55E-E843A39255DA}" type="presParOf" srcId="{37CD4FF1-BF26-42DC-B122-63B403FDD148}" destId="{1A4AFBFC-6D42-474A-BC95-E88886F43C87}" srcOrd="0" destOrd="0" presId="urn:microsoft.com/office/officeart/2005/8/layout/process1"/>
    <dgm:cxn modelId="{CA78E34C-9F29-49D1-B08B-E100D3947672}" type="presParOf" srcId="{1C482CBB-18EC-4B10-BDF4-89906D9C6480}" destId="{EFC4B689-A01A-4FD9-8F5F-2014C816AF35}" srcOrd="2" destOrd="0" presId="urn:microsoft.com/office/officeart/2005/8/layout/process1"/>
    <dgm:cxn modelId="{8F4B0419-97DB-47B3-AD86-D5129422EBF2}" type="presParOf" srcId="{1C482CBB-18EC-4B10-BDF4-89906D9C6480}" destId="{27BAAA32-C0C7-49D3-960D-B30E89E1681F}" srcOrd="3" destOrd="0" presId="urn:microsoft.com/office/officeart/2005/8/layout/process1"/>
    <dgm:cxn modelId="{EE552545-EA1F-4D46-9B8F-7D577BD30DBA}" type="presParOf" srcId="{27BAAA32-C0C7-49D3-960D-B30E89E1681F}" destId="{CD0133BA-F38E-40BE-8734-B8BF2825A890}" srcOrd="0" destOrd="0" presId="urn:microsoft.com/office/officeart/2005/8/layout/process1"/>
    <dgm:cxn modelId="{9DD3CDB4-970B-4993-974D-3A341E75A024}" type="presParOf" srcId="{1C482CBB-18EC-4B10-BDF4-89906D9C6480}" destId="{CC444DB0-B863-4784-89AD-D2020E12F5A4}" srcOrd="4"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FD7722B-AC18-4BCD-B1AE-00CE24C4D72C}" type="doc">
      <dgm:prSet loTypeId="urn:microsoft.com/office/officeart/2005/8/layout/StepDownProcess" loCatId="process" qsTypeId="urn:microsoft.com/office/officeart/2005/8/quickstyle/simple1" qsCatId="simple" csTypeId="urn:microsoft.com/office/officeart/2005/8/colors/accent0_3" csCatId="mainScheme" phldr="1"/>
      <dgm:spPr/>
      <dgm:t>
        <a:bodyPr/>
        <a:lstStyle/>
        <a:p>
          <a:endParaRPr lang="pt-BR"/>
        </a:p>
      </dgm:t>
    </dgm:pt>
    <dgm:pt modelId="{343C01F9-F0BA-4E66-8A8A-F33F4E3C845D}">
      <dgm:prSet phldrT="[Texto]"/>
      <dgm:spPr/>
      <dgm:t>
        <a:bodyPr/>
        <a:lstStyle/>
        <a:p>
          <a:pPr algn="ctr"/>
          <a:r>
            <a:rPr lang="pt-BR"/>
            <a:t>83 Trabalhos encontrados no motor de busca da ACM</a:t>
          </a:r>
        </a:p>
      </dgm:t>
    </dgm:pt>
    <dgm:pt modelId="{A02C7DBD-E242-4E36-A075-E2F7919B630F}" type="parTrans" cxnId="{58F5710B-6EE6-43C0-A4FA-80106FDF8CDB}">
      <dgm:prSet/>
      <dgm:spPr/>
      <dgm:t>
        <a:bodyPr/>
        <a:lstStyle/>
        <a:p>
          <a:pPr algn="ctr"/>
          <a:endParaRPr lang="pt-BR"/>
        </a:p>
      </dgm:t>
    </dgm:pt>
    <dgm:pt modelId="{48EAEC64-1AE2-4D4D-9308-A66C8A17AB50}" type="sibTrans" cxnId="{58F5710B-6EE6-43C0-A4FA-80106FDF8CDB}">
      <dgm:prSet/>
      <dgm:spPr/>
      <dgm:t>
        <a:bodyPr/>
        <a:lstStyle/>
        <a:p>
          <a:pPr algn="ctr"/>
          <a:endParaRPr lang="pt-BR"/>
        </a:p>
      </dgm:t>
    </dgm:pt>
    <dgm:pt modelId="{62174A4A-4798-4B40-9B2B-02161CC5FBA1}">
      <dgm:prSet phldrT="[Texto]"/>
      <dgm:spPr/>
      <dgm:t>
        <a:bodyPr/>
        <a:lstStyle/>
        <a:p>
          <a:pPr algn="ctr"/>
          <a:r>
            <a:rPr lang="pt-BR" b="0" i="0"/>
            <a:t>44 Trabalhos mantidos pelo titulo</a:t>
          </a:r>
          <a:endParaRPr lang="pt-BR" b="0"/>
        </a:p>
      </dgm:t>
    </dgm:pt>
    <dgm:pt modelId="{17EEB346-7B2A-41B3-B725-FBB77FD2A6B5}" type="parTrans" cxnId="{36C79FBF-9705-4F4C-85A2-DDA8FBC6D9B3}">
      <dgm:prSet/>
      <dgm:spPr/>
      <dgm:t>
        <a:bodyPr/>
        <a:lstStyle/>
        <a:p>
          <a:pPr algn="ctr"/>
          <a:endParaRPr lang="pt-BR"/>
        </a:p>
      </dgm:t>
    </dgm:pt>
    <dgm:pt modelId="{0206D096-AE36-4523-B26C-362930AF0F79}" type="sibTrans" cxnId="{36C79FBF-9705-4F4C-85A2-DDA8FBC6D9B3}">
      <dgm:prSet/>
      <dgm:spPr/>
      <dgm:t>
        <a:bodyPr/>
        <a:lstStyle/>
        <a:p>
          <a:pPr algn="ctr"/>
          <a:endParaRPr lang="pt-BR"/>
        </a:p>
      </dgm:t>
    </dgm:pt>
    <dgm:pt modelId="{CE2DDC49-66EF-459D-81AE-810F06C9D906}">
      <dgm:prSet phldrT="[Texto]"/>
      <dgm:spPr/>
      <dgm:t>
        <a:bodyPr/>
        <a:lstStyle/>
        <a:p>
          <a:pPr algn="ctr"/>
          <a:r>
            <a:rPr lang="pt-BR"/>
            <a:t>23 Trabalhos mantidos pelo resumo</a:t>
          </a:r>
        </a:p>
      </dgm:t>
    </dgm:pt>
    <dgm:pt modelId="{4D431A76-1C17-4C34-815D-093B73AF037F}" type="parTrans" cxnId="{FC4A4117-4B25-4944-B5EF-B8D10A8962E3}">
      <dgm:prSet/>
      <dgm:spPr/>
      <dgm:t>
        <a:bodyPr/>
        <a:lstStyle/>
        <a:p>
          <a:pPr algn="ctr"/>
          <a:endParaRPr lang="pt-BR"/>
        </a:p>
      </dgm:t>
    </dgm:pt>
    <dgm:pt modelId="{7910C13A-7FCF-4B50-B94B-6A9EDA0A806B}" type="sibTrans" cxnId="{FC4A4117-4B25-4944-B5EF-B8D10A8962E3}">
      <dgm:prSet/>
      <dgm:spPr/>
      <dgm:t>
        <a:bodyPr/>
        <a:lstStyle/>
        <a:p>
          <a:pPr algn="ctr"/>
          <a:endParaRPr lang="pt-BR"/>
        </a:p>
      </dgm:t>
    </dgm:pt>
    <dgm:pt modelId="{724BEBC9-CE2D-474C-8270-B5E1737741C7}">
      <dgm:prSet phldrT="[Texto]"/>
      <dgm:spPr/>
      <dgm:t>
        <a:bodyPr/>
        <a:lstStyle/>
        <a:p>
          <a:pPr algn="ctr"/>
          <a:r>
            <a:rPr lang="pt-BR"/>
            <a:t>4 Trabalhos mantidos pela introdução e conclusão</a:t>
          </a:r>
        </a:p>
      </dgm:t>
    </dgm:pt>
    <dgm:pt modelId="{A2EAA10D-FE63-491B-BBA1-C360888EC4E7}" type="parTrans" cxnId="{E267D785-F1FD-48F2-8784-C3667908E724}">
      <dgm:prSet/>
      <dgm:spPr/>
      <dgm:t>
        <a:bodyPr/>
        <a:lstStyle/>
        <a:p>
          <a:pPr algn="ctr"/>
          <a:endParaRPr lang="pt-BR"/>
        </a:p>
      </dgm:t>
    </dgm:pt>
    <dgm:pt modelId="{F23B7CA2-85DD-409D-83F0-14D9C12C33AF}" type="sibTrans" cxnId="{E267D785-F1FD-48F2-8784-C3667908E724}">
      <dgm:prSet/>
      <dgm:spPr/>
      <dgm:t>
        <a:bodyPr/>
        <a:lstStyle/>
        <a:p>
          <a:pPr algn="ctr"/>
          <a:endParaRPr lang="pt-BR"/>
        </a:p>
      </dgm:t>
    </dgm:pt>
    <dgm:pt modelId="{D4533D7F-D513-4EE2-9224-1506641B3E87}" type="pres">
      <dgm:prSet presAssocID="{0FD7722B-AC18-4BCD-B1AE-00CE24C4D72C}" presName="rootnode" presStyleCnt="0">
        <dgm:presLayoutVars>
          <dgm:chMax/>
          <dgm:chPref/>
          <dgm:dir/>
          <dgm:animLvl val="lvl"/>
        </dgm:presLayoutVars>
      </dgm:prSet>
      <dgm:spPr/>
    </dgm:pt>
    <dgm:pt modelId="{3B79BEFF-3BE5-45D1-B809-B898C12D5822}" type="pres">
      <dgm:prSet presAssocID="{343C01F9-F0BA-4E66-8A8A-F33F4E3C845D}" presName="composite" presStyleCnt="0"/>
      <dgm:spPr/>
    </dgm:pt>
    <dgm:pt modelId="{505A186B-C48B-4EF1-9830-DAD104E6A289}" type="pres">
      <dgm:prSet presAssocID="{343C01F9-F0BA-4E66-8A8A-F33F4E3C845D}" presName="bentUpArrow1" presStyleLbl="alignImgPlace1" presStyleIdx="0" presStyleCnt="3"/>
      <dgm:spPr/>
    </dgm:pt>
    <dgm:pt modelId="{F5B9D7B0-B2A3-46BA-BE50-015E01CD5588}" type="pres">
      <dgm:prSet presAssocID="{343C01F9-F0BA-4E66-8A8A-F33F4E3C845D}" presName="ParentText" presStyleLbl="node1" presStyleIdx="0" presStyleCnt="4">
        <dgm:presLayoutVars>
          <dgm:chMax val="1"/>
          <dgm:chPref val="1"/>
          <dgm:bulletEnabled val="1"/>
        </dgm:presLayoutVars>
      </dgm:prSet>
      <dgm:spPr/>
    </dgm:pt>
    <dgm:pt modelId="{AC32CFB3-4EC1-4611-AC42-F7EF70E18254}" type="pres">
      <dgm:prSet presAssocID="{343C01F9-F0BA-4E66-8A8A-F33F4E3C845D}" presName="ChildText" presStyleLbl="revTx" presStyleIdx="0" presStyleCnt="3">
        <dgm:presLayoutVars>
          <dgm:chMax val="0"/>
          <dgm:chPref val="0"/>
          <dgm:bulletEnabled val="1"/>
        </dgm:presLayoutVars>
      </dgm:prSet>
      <dgm:spPr/>
    </dgm:pt>
    <dgm:pt modelId="{256B7540-E683-48BB-9932-853FBEB8444D}" type="pres">
      <dgm:prSet presAssocID="{48EAEC64-1AE2-4D4D-9308-A66C8A17AB50}" presName="sibTrans" presStyleCnt="0"/>
      <dgm:spPr/>
    </dgm:pt>
    <dgm:pt modelId="{CAC083A8-66D0-4F35-B6A9-732E9E08CEC2}" type="pres">
      <dgm:prSet presAssocID="{62174A4A-4798-4B40-9B2B-02161CC5FBA1}" presName="composite" presStyleCnt="0"/>
      <dgm:spPr/>
    </dgm:pt>
    <dgm:pt modelId="{0D31EE2F-417C-4D6D-A0BF-C555085F3942}" type="pres">
      <dgm:prSet presAssocID="{62174A4A-4798-4B40-9B2B-02161CC5FBA1}" presName="bentUpArrow1" presStyleLbl="alignImgPlace1" presStyleIdx="1" presStyleCnt="3"/>
      <dgm:spPr/>
    </dgm:pt>
    <dgm:pt modelId="{13EAA8BA-070D-4952-9F9C-60313F520F82}" type="pres">
      <dgm:prSet presAssocID="{62174A4A-4798-4B40-9B2B-02161CC5FBA1}" presName="ParentText" presStyleLbl="node1" presStyleIdx="1" presStyleCnt="4">
        <dgm:presLayoutVars>
          <dgm:chMax val="1"/>
          <dgm:chPref val="1"/>
          <dgm:bulletEnabled val="1"/>
        </dgm:presLayoutVars>
      </dgm:prSet>
      <dgm:spPr/>
    </dgm:pt>
    <dgm:pt modelId="{4C2B63C8-8244-49C5-A6A3-5C8BA9DD37B4}" type="pres">
      <dgm:prSet presAssocID="{62174A4A-4798-4B40-9B2B-02161CC5FBA1}" presName="ChildText" presStyleLbl="revTx" presStyleIdx="1" presStyleCnt="3">
        <dgm:presLayoutVars>
          <dgm:chMax val="0"/>
          <dgm:chPref val="0"/>
          <dgm:bulletEnabled val="1"/>
        </dgm:presLayoutVars>
      </dgm:prSet>
      <dgm:spPr/>
    </dgm:pt>
    <dgm:pt modelId="{3483DF7F-3BEF-45F1-BD59-8354A6D1DB7F}" type="pres">
      <dgm:prSet presAssocID="{0206D096-AE36-4523-B26C-362930AF0F79}" presName="sibTrans" presStyleCnt="0"/>
      <dgm:spPr/>
    </dgm:pt>
    <dgm:pt modelId="{C8D7E81C-C1C9-4768-A681-9FC27ADA21B0}" type="pres">
      <dgm:prSet presAssocID="{CE2DDC49-66EF-459D-81AE-810F06C9D906}" presName="composite" presStyleCnt="0"/>
      <dgm:spPr/>
    </dgm:pt>
    <dgm:pt modelId="{516C855E-0C00-40A4-9F0F-9DB196D42CAB}" type="pres">
      <dgm:prSet presAssocID="{CE2DDC49-66EF-459D-81AE-810F06C9D906}" presName="bentUpArrow1" presStyleLbl="alignImgPlace1" presStyleIdx="2" presStyleCnt="3"/>
      <dgm:spPr/>
    </dgm:pt>
    <dgm:pt modelId="{76B2B75C-D675-41E7-847C-FFDB58BE338F}" type="pres">
      <dgm:prSet presAssocID="{CE2DDC49-66EF-459D-81AE-810F06C9D906}" presName="ParentText" presStyleLbl="node1" presStyleIdx="2" presStyleCnt="4">
        <dgm:presLayoutVars>
          <dgm:chMax val="1"/>
          <dgm:chPref val="1"/>
          <dgm:bulletEnabled val="1"/>
        </dgm:presLayoutVars>
      </dgm:prSet>
      <dgm:spPr/>
    </dgm:pt>
    <dgm:pt modelId="{7FCA1E52-64AD-4A2C-B76D-1B1492E04C4B}" type="pres">
      <dgm:prSet presAssocID="{CE2DDC49-66EF-459D-81AE-810F06C9D906}" presName="ChildText" presStyleLbl="revTx" presStyleIdx="2" presStyleCnt="3">
        <dgm:presLayoutVars>
          <dgm:chMax val="0"/>
          <dgm:chPref val="0"/>
          <dgm:bulletEnabled val="1"/>
        </dgm:presLayoutVars>
      </dgm:prSet>
      <dgm:spPr/>
    </dgm:pt>
    <dgm:pt modelId="{163BDF45-0A1A-47E5-80D9-E55C2E5ED9AE}" type="pres">
      <dgm:prSet presAssocID="{7910C13A-7FCF-4B50-B94B-6A9EDA0A806B}" presName="sibTrans" presStyleCnt="0"/>
      <dgm:spPr/>
    </dgm:pt>
    <dgm:pt modelId="{C5F88810-58B5-4FD3-8A64-CE85F2F81E9D}" type="pres">
      <dgm:prSet presAssocID="{724BEBC9-CE2D-474C-8270-B5E1737741C7}" presName="composite" presStyleCnt="0"/>
      <dgm:spPr/>
    </dgm:pt>
    <dgm:pt modelId="{F8BB01DA-B041-45E3-8A55-A2583FE15253}" type="pres">
      <dgm:prSet presAssocID="{724BEBC9-CE2D-474C-8270-B5E1737741C7}" presName="ParentText" presStyleLbl="node1" presStyleIdx="3" presStyleCnt="4">
        <dgm:presLayoutVars>
          <dgm:chMax val="1"/>
          <dgm:chPref val="1"/>
          <dgm:bulletEnabled val="1"/>
        </dgm:presLayoutVars>
      </dgm:prSet>
      <dgm:spPr/>
    </dgm:pt>
  </dgm:ptLst>
  <dgm:cxnLst>
    <dgm:cxn modelId="{58F5710B-6EE6-43C0-A4FA-80106FDF8CDB}" srcId="{0FD7722B-AC18-4BCD-B1AE-00CE24C4D72C}" destId="{343C01F9-F0BA-4E66-8A8A-F33F4E3C845D}" srcOrd="0" destOrd="0" parTransId="{A02C7DBD-E242-4E36-A075-E2F7919B630F}" sibTransId="{48EAEC64-1AE2-4D4D-9308-A66C8A17AB50}"/>
    <dgm:cxn modelId="{79AE7415-663A-421D-AA85-AF65F076B5AE}" type="presOf" srcId="{CE2DDC49-66EF-459D-81AE-810F06C9D906}" destId="{76B2B75C-D675-41E7-847C-FFDB58BE338F}" srcOrd="0" destOrd="0" presId="urn:microsoft.com/office/officeart/2005/8/layout/StepDownProcess"/>
    <dgm:cxn modelId="{FC4A4117-4B25-4944-B5EF-B8D10A8962E3}" srcId="{0FD7722B-AC18-4BCD-B1AE-00CE24C4D72C}" destId="{CE2DDC49-66EF-459D-81AE-810F06C9D906}" srcOrd="2" destOrd="0" parTransId="{4D431A76-1C17-4C34-815D-093B73AF037F}" sibTransId="{7910C13A-7FCF-4B50-B94B-6A9EDA0A806B}"/>
    <dgm:cxn modelId="{6522762A-9F67-4A9E-805D-E97A213624FB}" type="presOf" srcId="{343C01F9-F0BA-4E66-8A8A-F33F4E3C845D}" destId="{F5B9D7B0-B2A3-46BA-BE50-015E01CD5588}" srcOrd="0" destOrd="0" presId="urn:microsoft.com/office/officeart/2005/8/layout/StepDownProcess"/>
    <dgm:cxn modelId="{066DC563-AFF9-4D97-9407-C595D6E67FBA}" type="presOf" srcId="{62174A4A-4798-4B40-9B2B-02161CC5FBA1}" destId="{13EAA8BA-070D-4952-9F9C-60313F520F82}" srcOrd="0" destOrd="0" presId="urn:microsoft.com/office/officeart/2005/8/layout/StepDownProcess"/>
    <dgm:cxn modelId="{02D07F81-A0A2-4890-85FD-4328493BC4BE}" type="presOf" srcId="{724BEBC9-CE2D-474C-8270-B5E1737741C7}" destId="{F8BB01DA-B041-45E3-8A55-A2583FE15253}" srcOrd="0" destOrd="0" presId="urn:microsoft.com/office/officeart/2005/8/layout/StepDownProcess"/>
    <dgm:cxn modelId="{E267D785-F1FD-48F2-8784-C3667908E724}" srcId="{0FD7722B-AC18-4BCD-B1AE-00CE24C4D72C}" destId="{724BEBC9-CE2D-474C-8270-B5E1737741C7}" srcOrd="3" destOrd="0" parTransId="{A2EAA10D-FE63-491B-BBA1-C360888EC4E7}" sibTransId="{F23B7CA2-85DD-409D-83F0-14D9C12C33AF}"/>
    <dgm:cxn modelId="{36C79FBF-9705-4F4C-85A2-DDA8FBC6D9B3}" srcId="{0FD7722B-AC18-4BCD-B1AE-00CE24C4D72C}" destId="{62174A4A-4798-4B40-9B2B-02161CC5FBA1}" srcOrd="1" destOrd="0" parTransId="{17EEB346-7B2A-41B3-B725-FBB77FD2A6B5}" sibTransId="{0206D096-AE36-4523-B26C-362930AF0F79}"/>
    <dgm:cxn modelId="{51632CF1-9B0B-4DED-8180-1698DC5A8449}" type="presOf" srcId="{0FD7722B-AC18-4BCD-B1AE-00CE24C4D72C}" destId="{D4533D7F-D513-4EE2-9224-1506641B3E87}" srcOrd="0" destOrd="0" presId="urn:microsoft.com/office/officeart/2005/8/layout/StepDownProcess"/>
    <dgm:cxn modelId="{3A3A1D8B-8450-4E57-8683-DEED37EC78B4}" type="presParOf" srcId="{D4533D7F-D513-4EE2-9224-1506641B3E87}" destId="{3B79BEFF-3BE5-45D1-B809-B898C12D5822}" srcOrd="0" destOrd="0" presId="urn:microsoft.com/office/officeart/2005/8/layout/StepDownProcess"/>
    <dgm:cxn modelId="{1FF178A7-5658-4162-9CB6-7C271C5CBF17}" type="presParOf" srcId="{3B79BEFF-3BE5-45D1-B809-B898C12D5822}" destId="{505A186B-C48B-4EF1-9830-DAD104E6A289}" srcOrd="0" destOrd="0" presId="urn:microsoft.com/office/officeart/2005/8/layout/StepDownProcess"/>
    <dgm:cxn modelId="{1A4161BF-003B-4006-9E15-64ABD5F77F33}" type="presParOf" srcId="{3B79BEFF-3BE5-45D1-B809-B898C12D5822}" destId="{F5B9D7B0-B2A3-46BA-BE50-015E01CD5588}" srcOrd="1" destOrd="0" presId="urn:microsoft.com/office/officeart/2005/8/layout/StepDownProcess"/>
    <dgm:cxn modelId="{94DDC744-5634-411F-8228-95ECAE7407FF}" type="presParOf" srcId="{3B79BEFF-3BE5-45D1-B809-B898C12D5822}" destId="{AC32CFB3-4EC1-4611-AC42-F7EF70E18254}" srcOrd="2" destOrd="0" presId="urn:microsoft.com/office/officeart/2005/8/layout/StepDownProcess"/>
    <dgm:cxn modelId="{C48C238A-DA79-419D-BA4C-842B8EC0452F}" type="presParOf" srcId="{D4533D7F-D513-4EE2-9224-1506641B3E87}" destId="{256B7540-E683-48BB-9932-853FBEB8444D}" srcOrd="1" destOrd="0" presId="urn:microsoft.com/office/officeart/2005/8/layout/StepDownProcess"/>
    <dgm:cxn modelId="{A0FF6F3B-0775-4A7C-8BEA-E9E8A698F9E0}" type="presParOf" srcId="{D4533D7F-D513-4EE2-9224-1506641B3E87}" destId="{CAC083A8-66D0-4F35-B6A9-732E9E08CEC2}" srcOrd="2" destOrd="0" presId="urn:microsoft.com/office/officeart/2005/8/layout/StepDownProcess"/>
    <dgm:cxn modelId="{A9EE515D-28C2-4177-96E5-08027EC4B11E}" type="presParOf" srcId="{CAC083A8-66D0-4F35-B6A9-732E9E08CEC2}" destId="{0D31EE2F-417C-4D6D-A0BF-C555085F3942}" srcOrd="0" destOrd="0" presId="urn:microsoft.com/office/officeart/2005/8/layout/StepDownProcess"/>
    <dgm:cxn modelId="{371DA565-EB81-45A1-A2FB-15016897D1E4}" type="presParOf" srcId="{CAC083A8-66D0-4F35-B6A9-732E9E08CEC2}" destId="{13EAA8BA-070D-4952-9F9C-60313F520F82}" srcOrd="1" destOrd="0" presId="urn:microsoft.com/office/officeart/2005/8/layout/StepDownProcess"/>
    <dgm:cxn modelId="{536D7A8C-E387-4D71-9DB6-CABE2546AD10}" type="presParOf" srcId="{CAC083A8-66D0-4F35-B6A9-732E9E08CEC2}" destId="{4C2B63C8-8244-49C5-A6A3-5C8BA9DD37B4}" srcOrd="2" destOrd="0" presId="urn:microsoft.com/office/officeart/2005/8/layout/StepDownProcess"/>
    <dgm:cxn modelId="{5C87BB9E-32AB-4F77-8524-DE4C71A7CC51}" type="presParOf" srcId="{D4533D7F-D513-4EE2-9224-1506641B3E87}" destId="{3483DF7F-3BEF-45F1-BD59-8354A6D1DB7F}" srcOrd="3" destOrd="0" presId="urn:microsoft.com/office/officeart/2005/8/layout/StepDownProcess"/>
    <dgm:cxn modelId="{3EF698A4-C4B4-4D16-8FC3-9FE4BDB46E7D}" type="presParOf" srcId="{D4533D7F-D513-4EE2-9224-1506641B3E87}" destId="{C8D7E81C-C1C9-4768-A681-9FC27ADA21B0}" srcOrd="4" destOrd="0" presId="urn:microsoft.com/office/officeart/2005/8/layout/StepDownProcess"/>
    <dgm:cxn modelId="{73D4C6A2-AD7E-4ED8-81AE-B2237385E4E9}" type="presParOf" srcId="{C8D7E81C-C1C9-4768-A681-9FC27ADA21B0}" destId="{516C855E-0C00-40A4-9F0F-9DB196D42CAB}" srcOrd="0" destOrd="0" presId="urn:microsoft.com/office/officeart/2005/8/layout/StepDownProcess"/>
    <dgm:cxn modelId="{007B56B3-5E66-4125-9869-C9E08262A8B4}" type="presParOf" srcId="{C8D7E81C-C1C9-4768-A681-9FC27ADA21B0}" destId="{76B2B75C-D675-41E7-847C-FFDB58BE338F}" srcOrd="1" destOrd="0" presId="urn:microsoft.com/office/officeart/2005/8/layout/StepDownProcess"/>
    <dgm:cxn modelId="{55AAB17B-DC56-4F18-BA82-78A7EDCF89AC}" type="presParOf" srcId="{C8D7E81C-C1C9-4768-A681-9FC27ADA21B0}" destId="{7FCA1E52-64AD-4A2C-B76D-1B1492E04C4B}" srcOrd="2" destOrd="0" presId="urn:microsoft.com/office/officeart/2005/8/layout/StepDownProcess"/>
    <dgm:cxn modelId="{803B7195-B8CD-46CF-B412-89C6FA453E81}" type="presParOf" srcId="{D4533D7F-D513-4EE2-9224-1506641B3E87}" destId="{163BDF45-0A1A-47E5-80D9-E55C2E5ED9AE}" srcOrd="5" destOrd="0" presId="urn:microsoft.com/office/officeart/2005/8/layout/StepDownProcess"/>
    <dgm:cxn modelId="{358A35DF-09FB-4620-A64F-ACE32A0A129A}" type="presParOf" srcId="{D4533D7F-D513-4EE2-9224-1506641B3E87}" destId="{C5F88810-58B5-4FD3-8A64-CE85F2F81E9D}" srcOrd="6" destOrd="0" presId="urn:microsoft.com/office/officeart/2005/8/layout/StepDownProcess"/>
    <dgm:cxn modelId="{9E0D8E0B-ABC3-4055-93E4-C60D823C9D28}" type="presParOf" srcId="{C5F88810-58B5-4FD3-8A64-CE85F2F81E9D}" destId="{F8BB01DA-B041-45E3-8A55-A2583FE15253}" srcOrd="0" destOrd="0" presId="urn:microsoft.com/office/officeart/2005/8/layout/StepDownProcess"/>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7318E13-2D1F-4396-B56E-9785B29F1DFF}">
      <dsp:nvSpPr>
        <dsp:cNvPr id="0" name=""/>
        <dsp:cNvSpPr/>
      </dsp:nvSpPr>
      <dsp:spPr>
        <a:xfrm>
          <a:off x="4718"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1. Seleção através do título</a:t>
          </a:r>
        </a:p>
      </dsp:txBody>
      <dsp:txXfrm>
        <a:off x="32985" y="315325"/>
        <a:ext cx="1353690" cy="908588"/>
      </dsp:txXfrm>
    </dsp:sp>
    <dsp:sp modelId="{37CD4FF1-BF26-42DC-B122-63B403FDD148}">
      <dsp:nvSpPr>
        <dsp:cNvPr id="0" name=""/>
        <dsp:cNvSpPr/>
      </dsp:nvSpPr>
      <dsp:spPr>
        <a:xfrm>
          <a:off x="1555965"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1555965" y="664699"/>
        <a:ext cx="209277" cy="209841"/>
      </dsp:txXfrm>
    </dsp:sp>
    <dsp:sp modelId="{EFC4B689-A01A-4FD9-8F5F-2014C816AF35}">
      <dsp:nvSpPr>
        <dsp:cNvPr id="0" name=""/>
        <dsp:cNvSpPr/>
      </dsp:nvSpPr>
      <dsp:spPr>
        <a:xfrm>
          <a:off x="1979032"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2. Seleção através do resumo</a:t>
          </a:r>
        </a:p>
      </dsp:txBody>
      <dsp:txXfrm>
        <a:off x="2007299" y="315325"/>
        <a:ext cx="1353690" cy="908588"/>
      </dsp:txXfrm>
    </dsp:sp>
    <dsp:sp modelId="{27BAAA32-C0C7-49D3-960D-B30E89E1681F}">
      <dsp:nvSpPr>
        <dsp:cNvPr id="0" name=""/>
        <dsp:cNvSpPr/>
      </dsp:nvSpPr>
      <dsp:spPr>
        <a:xfrm>
          <a:off x="3530279" y="594752"/>
          <a:ext cx="298967" cy="349735"/>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pt-BR" sz="1500" kern="1200"/>
        </a:p>
      </dsp:txBody>
      <dsp:txXfrm>
        <a:off x="3530279" y="664699"/>
        <a:ext cx="209277" cy="209841"/>
      </dsp:txXfrm>
    </dsp:sp>
    <dsp:sp modelId="{CC444DB0-B863-4784-89AD-D2020E12F5A4}">
      <dsp:nvSpPr>
        <dsp:cNvPr id="0" name=""/>
        <dsp:cNvSpPr/>
      </dsp:nvSpPr>
      <dsp:spPr>
        <a:xfrm>
          <a:off x="3953347" y="287058"/>
          <a:ext cx="1410224" cy="965122"/>
        </a:xfrm>
        <a:prstGeom prst="roundRect">
          <a:avLst>
            <a:gd name="adj" fmla="val 1000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pt-BR" sz="1400" kern="1200"/>
            <a:t>3. Seleção através da introdução e conclusão</a:t>
          </a:r>
        </a:p>
      </dsp:txBody>
      <dsp:txXfrm>
        <a:off x="3981614" y="315325"/>
        <a:ext cx="1353690" cy="90858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05A186B-C48B-4EF1-9830-DAD104E6A289}">
      <dsp:nvSpPr>
        <dsp:cNvPr id="0" name=""/>
        <dsp:cNvSpPr/>
      </dsp:nvSpPr>
      <dsp:spPr>
        <a:xfrm rot="5400000">
          <a:off x="1102728" y="699515"/>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5B9D7B0-B2A3-46BA-BE50-015E01CD5588}">
      <dsp:nvSpPr>
        <dsp:cNvPr id="0" name=""/>
        <dsp:cNvSpPr/>
      </dsp:nvSpPr>
      <dsp:spPr>
        <a:xfrm>
          <a:off x="939969" y="18522"/>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83 Trabalhos encontrados no motor de busca da ACM</a:t>
          </a:r>
        </a:p>
      </dsp:txBody>
      <dsp:txXfrm>
        <a:off x="975312" y="53865"/>
        <a:ext cx="963478" cy="653195"/>
      </dsp:txXfrm>
    </dsp:sp>
    <dsp:sp modelId="{AC32CFB3-4EC1-4611-AC42-F7EF70E18254}">
      <dsp:nvSpPr>
        <dsp:cNvPr id="0" name=""/>
        <dsp:cNvSpPr/>
      </dsp:nvSpPr>
      <dsp:spPr>
        <a:xfrm>
          <a:off x="1974133" y="87560"/>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0D31EE2F-417C-4D6D-A0BF-C555085F3942}">
      <dsp:nvSpPr>
        <dsp:cNvPr id="0" name=""/>
        <dsp:cNvSpPr/>
      </dsp:nvSpPr>
      <dsp:spPr>
        <a:xfrm rot="5400000">
          <a:off x="1960160" y="1512673"/>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13EAA8BA-070D-4952-9F9C-60313F520F82}">
      <dsp:nvSpPr>
        <dsp:cNvPr id="0" name=""/>
        <dsp:cNvSpPr/>
      </dsp:nvSpPr>
      <dsp:spPr>
        <a:xfrm>
          <a:off x="1797401" y="831680"/>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b="0" i="0" kern="1200"/>
            <a:t>44 Trabalhos mantidos pelo titulo</a:t>
          </a:r>
          <a:endParaRPr lang="pt-BR" sz="1000" b="0" kern="1200"/>
        </a:p>
      </dsp:txBody>
      <dsp:txXfrm>
        <a:off x="1832744" y="867023"/>
        <a:ext cx="963478" cy="653195"/>
      </dsp:txXfrm>
    </dsp:sp>
    <dsp:sp modelId="{4C2B63C8-8244-49C5-A6A3-5C8BA9DD37B4}">
      <dsp:nvSpPr>
        <dsp:cNvPr id="0" name=""/>
        <dsp:cNvSpPr/>
      </dsp:nvSpPr>
      <dsp:spPr>
        <a:xfrm>
          <a:off x="2831566" y="900718"/>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516C855E-0C00-40A4-9F0F-9DB196D42CAB}">
      <dsp:nvSpPr>
        <dsp:cNvPr id="0" name=""/>
        <dsp:cNvSpPr/>
      </dsp:nvSpPr>
      <dsp:spPr>
        <a:xfrm rot="5400000">
          <a:off x="2817593" y="2325831"/>
          <a:ext cx="614326" cy="699389"/>
        </a:xfrm>
        <a:prstGeom prst="bentUpArrow">
          <a:avLst>
            <a:gd name="adj1" fmla="val 32840"/>
            <a:gd name="adj2" fmla="val 25000"/>
            <a:gd name="adj3" fmla="val 35780"/>
          </a:avLst>
        </a:prstGeom>
        <a:solidFill>
          <a:schemeClr val="dk2">
            <a:tint val="50000"/>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6B2B75C-D675-41E7-847C-FFDB58BE338F}">
      <dsp:nvSpPr>
        <dsp:cNvPr id="0" name=""/>
        <dsp:cNvSpPr/>
      </dsp:nvSpPr>
      <dsp:spPr>
        <a:xfrm>
          <a:off x="2654833" y="1644838"/>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23 Trabalhos mantidos pelo resumo</a:t>
          </a:r>
        </a:p>
      </dsp:txBody>
      <dsp:txXfrm>
        <a:off x="2690176" y="1680181"/>
        <a:ext cx="963478" cy="653195"/>
      </dsp:txXfrm>
    </dsp:sp>
    <dsp:sp modelId="{7FCA1E52-64AD-4A2C-B76D-1B1492E04C4B}">
      <dsp:nvSpPr>
        <dsp:cNvPr id="0" name=""/>
        <dsp:cNvSpPr/>
      </dsp:nvSpPr>
      <dsp:spPr>
        <a:xfrm>
          <a:off x="3688998" y="1713876"/>
          <a:ext cx="752152" cy="585073"/>
        </a:xfrm>
        <a:prstGeom prst="rect">
          <a:avLst/>
        </a:prstGeom>
        <a:noFill/>
        <a:ln>
          <a:noFill/>
        </a:ln>
        <a:effectLst/>
      </dsp:spPr>
      <dsp:style>
        <a:lnRef idx="0">
          <a:scrgbClr r="0" g="0" b="0"/>
        </a:lnRef>
        <a:fillRef idx="0">
          <a:scrgbClr r="0" g="0" b="0"/>
        </a:fillRef>
        <a:effectRef idx="0">
          <a:scrgbClr r="0" g="0" b="0"/>
        </a:effectRef>
        <a:fontRef idx="minor"/>
      </dsp:style>
    </dsp:sp>
    <dsp:sp modelId="{F8BB01DA-B041-45E3-8A55-A2583FE15253}">
      <dsp:nvSpPr>
        <dsp:cNvPr id="0" name=""/>
        <dsp:cNvSpPr/>
      </dsp:nvSpPr>
      <dsp:spPr>
        <a:xfrm>
          <a:off x="3512266" y="2457996"/>
          <a:ext cx="1034164" cy="723881"/>
        </a:xfrm>
        <a:prstGeom prst="roundRect">
          <a:avLst>
            <a:gd name="adj" fmla="val 16670"/>
          </a:avLst>
        </a:prstGeom>
        <a:solidFill>
          <a:schemeClr val="dk2">
            <a:hueOff val="0"/>
            <a:satOff val="0"/>
            <a:lumOff val="0"/>
            <a:alphaOff val="0"/>
          </a:schemeClr>
        </a:solidFill>
        <a:ln w="12700" cap="flat" cmpd="sng" algn="ctr">
          <a:solidFill>
            <a:schemeClr val="l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pt-BR" sz="1000" kern="1200"/>
            <a:t>4 Trabalhos mantidos pela introdução e conclusão</a:t>
          </a:r>
        </a:p>
      </dsp:txBody>
      <dsp:txXfrm>
        <a:off x="3547609" y="2493339"/>
        <a:ext cx="963478" cy="65319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1EC505-E8D7-4E8C-9D4F-CF6F5D00E6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4120</TotalTime>
  <Pages>31</Pages>
  <Words>10654</Words>
  <Characters>57536</Characters>
  <Application>Microsoft Office Word</Application>
  <DocSecurity>0</DocSecurity>
  <Lines>479</Lines>
  <Paragraphs>136</Paragraphs>
  <ScaleCrop>false</ScaleCrop>
  <HeadingPairs>
    <vt:vector size="2" baseType="variant">
      <vt:variant>
        <vt:lpstr>Título</vt:lpstr>
      </vt:variant>
      <vt:variant>
        <vt:i4>1</vt:i4>
      </vt:variant>
    </vt:vector>
  </HeadingPairs>
  <TitlesOfParts>
    <vt:vector size="1" baseType="lpstr">
      <vt:lpstr>Modelo de Trabalho de Conclusão - CICO</vt:lpstr>
    </vt:vector>
  </TitlesOfParts>
  <Company>Centro Universitário Feevale</Company>
  <LinksUpToDate>false</LinksUpToDate>
  <CharactersWithSpaces>68054</CharactersWithSpaces>
  <SharedDoc>false</SharedDoc>
  <HLinks>
    <vt:vector size="84" baseType="variant">
      <vt:variant>
        <vt:i4>2752638</vt:i4>
      </vt:variant>
      <vt:variant>
        <vt:i4>84</vt:i4>
      </vt:variant>
      <vt:variant>
        <vt:i4>0</vt:i4>
      </vt:variant>
      <vt:variant>
        <vt:i4>5</vt:i4>
      </vt:variant>
      <vt:variant>
        <vt:lpwstr>http://www.........................../</vt:lpwstr>
      </vt:variant>
      <vt:variant>
        <vt:lpwstr/>
      </vt:variant>
      <vt:variant>
        <vt:i4>2818167</vt:i4>
      </vt:variant>
      <vt:variant>
        <vt:i4>81</vt:i4>
      </vt:variant>
      <vt:variant>
        <vt:i4>0</vt:i4>
      </vt:variant>
      <vt:variant>
        <vt:i4>5</vt:i4>
      </vt:variant>
      <vt:variant>
        <vt:lpwstr>http://www.fundaj.gov.br/docs/eg/semi1.rtf</vt:lpwstr>
      </vt:variant>
      <vt:variant>
        <vt:lpwstr/>
      </vt:variant>
      <vt:variant>
        <vt:i4>1507390</vt:i4>
      </vt:variant>
      <vt:variant>
        <vt:i4>74</vt:i4>
      </vt:variant>
      <vt:variant>
        <vt:i4>0</vt:i4>
      </vt:variant>
      <vt:variant>
        <vt:i4>5</vt:i4>
      </vt:variant>
      <vt:variant>
        <vt:lpwstr/>
      </vt:variant>
      <vt:variant>
        <vt:lpwstr>_Toc149572132</vt:lpwstr>
      </vt:variant>
      <vt:variant>
        <vt:i4>1507390</vt:i4>
      </vt:variant>
      <vt:variant>
        <vt:i4>68</vt:i4>
      </vt:variant>
      <vt:variant>
        <vt:i4>0</vt:i4>
      </vt:variant>
      <vt:variant>
        <vt:i4>5</vt:i4>
      </vt:variant>
      <vt:variant>
        <vt:lpwstr/>
      </vt:variant>
      <vt:variant>
        <vt:lpwstr>_Toc149572131</vt:lpwstr>
      </vt:variant>
      <vt:variant>
        <vt:i4>1507390</vt:i4>
      </vt:variant>
      <vt:variant>
        <vt:i4>62</vt:i4>
      </vt:variant>
      <vt:variant>
        <vt:i4>0</vt:i4>
      </vt:variant>
      <vt:variant>
        <vt:i4>5</vt:i4>
      </vt:variant>
      <vt:variant>
        <vt:lpwstr/>
      </vt:variant>
      <vt:variant>
        <vt:lpwstr>_Toc149572130</vt:lpwstr>
      </vt:variant>
      <vt:variant>
        <vt:i4>1441854</vt:i4>
      </vt:variant>
      <vt:variant>
        <vt:i4>56</vt:i4>
      </vt:variant>
      <vt:variant>
        <vt:i4>0</vt:i4>
      </vt:variant>
      <vt:variant>
        <vt:i4>5</vt:i4>
      </vt:variant>
      <vt:variant>
        <vt:lpwstr/>
      </vt:variant>
      <vt:variant>
        <vt:lpwstr>_Toc149572129</vt:lpwstr>
      </vt:variant>
      <vt:variant>
        <vt:i4>1441854</vt:i4>
      </vt:variant>
      <vt:variant>
        <vt:i4>50</vt:i4>
      </vt:variant>
      <vt:variant>
        <vt:i4>0</vt:i4>
      </vt:variant>
      <vt:variant>
        <vt:i4>5</vt:i4>
      </vt:variant>
      <vt:variant>
        <vt:lpwstr/>
      </vt:variant>
      <vt:variant>
        <vt:lpwstr>_Toc149572128</vt:lpwstr>
      </vt:variant>
      <vt:variant>
        <vt:i4>1441854</vt:i4>
      </vt:variant>
      <vt:variant>
        <vt:i4>44</vt:i4>
      </vt:variant>
      <vt:variant>
        <vt:i4>0</vt:i4>
      </vt:variant>
      <vt:variant>
        <vt:i4>5</vt:i4>
      </vt:variant>
      <vt:variant>
        <vt:lpwstr/>
      </vt:variant>
      <vt:variant>
        <vt:lpwstr>_Toc149572127</vt:lpwstr>
      </vt:variant>
      <vt:variant>
        <vt:i4>1441854</vt:i4>
      </vt:variant>
      <vt:variant>
        <vt:i4>38</vt:i4>
      </vt:variant>
      <vt:variant>
        <vt:i4>0</vt:i4>
      </vt:variant>
      <vt:variant>
        <vt:i4>5</vt:i4>
      </vt:variant>
      <vt:variant>
        <vt:lpwstr/>
      </vt:variant>
      <vt:variant>
        <vt:lpwstr>_Toc149572126</vt:lpwstr>
      </vt:variant>
      <vt:variant>
        <vt:i4>1441854</vt:i4>
      </vt:variant>
      <vt:variant>
        <vt:i4>32</vt:i4>
      </vt:variant>
      <vt:variant>
        <vt:i4>0</vt:i4>
      </vt:variant>
      <vt:variant>
        <vt:i4>5</vt:i4>
      </vt:variant>
      <vt:variant>
        <vt:lpwstr/>
      </vt:variant>
      <vt:variant>
        <vt:lpwstr>_Toc149572125</vt:lpwstr>
      </vt:variant>
      <vt:variant>
        <vt:i4>1441854</vt:i4>
      </vt:variant>
      <vt:variant>
        <vt:i4>26</vt:i4>
      </vt:variant>
      <vt:variant>
        <vt:i4>0</vt:i4>
      </vt:variant>
      <vt:variant>
        <vt:i4>5</vt:i4>
      </vt:variant>
      <vt:variant>
        <vt:lpwstr/>
      </vt:variant>
      <vt:variant>
        <vt:lpwstr>_Toc149572124</vt:lpwstr>
      </vt:variant>
      <vt:variant>
        <vt:i4>1245239</vt:i4>
      </vt:variant>
      <vt:variant>
        <vt:i4>17</vt:i4>
      </vt:variant>
      <vt:variant>
        <vt:i4>0</vt:i4>
      </vt:variant>
      <vt:variant>
        <vt:i4>5</vt:i4>
      </vt:variant>
      <vt:variant>
        <vt:lpwstr/>
      </vt:variant>
      <vt:variant>
        <vt:lpwstr>_Toc149572877</vt:lpwstr>
      </vt:variant>
      <vt:variant>
        <vt:i4>1179703</vt:i4>
      </vt:variant>
      <vt:variant>
        <vt:i4>8</vt:i4>
      </vt:variant>
      <vt:variant>
        <vt:i4>0</vt:i4>
      </vt:variant>
      <vt:variant>
        <vt:i4>5</vt:i4>
      </vt:variant>
      <vt:variant>
        <vt:lpwstr/>
      </vt:variant>
      <vt:variant>
        <vt:lpwstr>_Toc149572865</vt:lpwstr>
      </vt:variant>
      <vt:variant>
        <vt:i4>1179703</vt:i4>
      </vt:variant>
      <vt:variant>
        <vt:i4>2</vt:i4>
      </vt:variant>
      <vt:variant>
        <vt:i4>0</vt:i4>
      </vt:variant>
      <vt:variant>
        <vt:i4>5</vt:i4>
      </vt:variant>
      <vt:variant>
        <vt:lpwstr/>
      </vt:variant>
      <vt:variant>
        <vt:lpwstr>_Toc149572864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Trabalho de Conclusão - CICO</dc:title>
  <dc:subject/>
  <dc:creator>Administrador</dc:creator>
  <cp:keywords/>
  <dc:description/>
  <cp:lastModifiedBy>Érico Souza Loewe</cp:lastModifiedBy>
  <cp:revision>848</cp:revision>
  <cp:lastPrinted>2003-10-22T01:33:00Z</cp:lastPrinted>
  <dcterms:created xsi:type="dcterms:W3CDTF">2018-05-30T22:47:00Z</dcterms:created>
  <dcterms:modified xsi:type="dcterms:W3CDTF">2020-05-31T18:45:00Z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00b6590e-449a-31e9-b1ef-0be327f28ab9</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http://www.zotero.org/styles/associacao-brasileira-de-normas-tecnicas</vt:lpwstr>
  </property>
  <property fmtid="{D5CDD505-2E9C-101B-9397-08002B2CF9AE}" pid="14" name="Mendeley Recent Style Name 4_1">
    <vt:lpwstr>Associação Brasileira de Normas Técnicas (Portuguese - Brazil)</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