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048AD" w14:textId="77777777" w:rsidR="006F19DB" w:rsidRPr="005E0553" w:rsidRDefault="006F19DB" w:rsidP="006F19DB">
      <w:pPr>
        <w:pStyle w:val="Ttulo"/>
        <w:spacing w:line="360" w:lineRule="auto"/>
        <w:rPr>
          <w:sz w:val="32"/>
          <w:szCs w:val="32"/>
        </w:rPr>
      </w:pPr>
      <w:r w:rsidRPr="005E0553">
        <w:rPr>
          <w:sz w:val="32"/>
          <w:szCs w:val="32"/>
        </w:rPr>
        <w:t>UNIVERSI</w:t>
      </w:r>
      <w:r w:rsidR="0091406C" w:rsidRPr="005E0553">
        <w:rPr>
          <w:sz w:val="32"/>
          <w:szCs w:val="32"/>
        </w:rPr>
        <w:t>DA</w:t>
      </w:r>
      <w:r w:rsidR="00DC7C2C" w:rsidRPr="005E0553">
        <w:rPr>
          <w:sz w:val="32"/>
          <w:szCs w:val="32"/>
        </w:rPr>
        <w:t>D</w:t>
      </w:r>
      <w:r w:rsidR="0091406C" w:rsidRPr="005E0553">
        <w:rPr>
          <w:sz w:val="32"/>
          <w:szCs w:val="32"/>
        </w:rPr>
        <w:t>E</w:t>
      </w:r>
      <w:r w:rsidRPr="005E0553">
        <w:rPr>
          <w:sz w:val="32"/>
          <w:szCs w:val="32"/>
        </w:rPr>
        <w:t xml:space="preserve"> FEEVALE</w:t>
      </w:r>
    </w:p>
    <w:p w14:paraId="60E0C2ED" w14:textId="77777777" w:rsidR="006F19DB" w:rsidRDefault="006F19DB" w:rsidP="006F19DB">
      <w:pPr>
        <w:spacing w:line="360" w:lineRule="auto"/>
        <w:jc w:val="center"/>
      </w:pPr>
    </w:p>
    <w:p w14:paraId="29A2F323" w14:textId="77777777" w:rsidR="006F19DB" w:rsidRDefault="006F19DB" w:rsidP="006F19DB">
      <w:pPr>
        <w:spacing w:line="360" w:lineRule="auto"/>
        <w:jc w:val="center"/>
      </w:pPr>
    </w:p>
    <w:p w14:paraId="6B5654E9" w14:textId="77777777" w:rsidR="000E3C79" w:rsidRDefault="000E3C79" w:rsidP="006F19DB">
      <w:pPr>
        <w:spacing w:line="360" w:lineRule="auto"/>
        <w:jc w:val="center"/>
      </w:pPr>
    </w:p>
    <w:p w14:paraId="6A046E9F" w14:textId="77777777" w:rsidR="000E3C79" w:rsidRDefault="000E3C79" w:rsidP="006F19DB">
      <w:pPr>
        <w:spacing w:line="360" w:lineRule="auto"/>
        <w:jc w:val="center"/>
      </w:pPr>
    </w:p>
    <w:p w14:paraId="4714ACE4" w14:textId="77777777" w:rsidR="006F19DB" w:rsidRDefault="006F19DB" w:rsidP="006F19DB">
      <w:pPr>
        <w:spacing w:line="360" w:lineRule="auto"/>
        <w:jc w:val="center"/>
      </w:pPr>
      <w:r>
        <w:t xml:space="preserve"> </w:t>
      </w:r>
    </w:p>
    <w:p w14:paraId="7F398C94" w14:textId="77777777" w:rsidR="006F19DB" w:rsidRPr="006F19DB" w:rsidRDefault="006F19DB" w:rsidP="006F19DB">
      <w:pPr>
        <w:spacing w:line="360" w:lineRule="auto"/>
        <w:jc w:val="center"/>
        <w:rPr>
          <w:sz w:val="28"/>
          <w:szCs w:val="28"/>
        </w:rPr>
      </w:pPr>
    </w:p>
    <w:p w14:paraId="5DD2FD3B" w14:textId="77777777" w:rsidR="006F19DB" w:rsidRPr="005E0553" w:rsidRDefault="001A7E18" w:rsidP="006F19DB">
      <w:pPr>
        <w:spacing w:line="360" w:lineRule="auto"/>
        <w:jc w:val="center"/>
        <w:rPr>
          <w:sz w:val="32"/>
          <w:szCs w:val="32"/>
        </w:rPr>
      </w:pPr>
      <w:r>
        <w:rPr>
          <w:sz w:val="32"/>
          <w:szCs w:val="32"/>
        </w:rPr>
        <w:t>ÉRICO DE SOUZA LOEWE</w:t>
      </w:r>
    </w:p>
    <w:p w14:paraId="024996D4" w14:textId="77777777" w:rsidR="006F19DB" w:rsidRDefault="006F19DB" w:rsidP="006F19DB">
      <w:pPr>
        <w:spacing w:line="360" w:lineRule="auto"/>
        <w:jc w:val="center"/>
      </w:pPr>
    </w:p>
    <w:p w14:paraId="5C2C070D" w14:textId="77777777" w:rsidR="006F19DB" w:rsidRDefault="006F19DB" w:rsidP="006F19DB">
      <w:pPr>
        <w:spacing w:line="360" w:lineRule="auto"/>
        <w:jc w:val="center"/>
      </w:pPr>
    </w:p>
    <w:p w14:paraId="201754DE" w14:textId="77777777" w:rsidR="00F86FEB" w:rsidRDefault="00F86FEB" w:rsidP="006F19DB">
      <w:pPr>
        <w:spacing w:line="360" w:lineRule="auto"/>
        <w:jc w:val="center"/>
      </w:pPr>
    </w:p>
    <w:p w14:paraId="3A1F9CA5" w14:textId="77777777" w:rsidR="00F86FEB" w:rsidRDefault="00F86FEB" w:rsidP="006F19DB">
      <w:pPr>
        <w:spacing w:line="360" w:lineRule="auto"/>
        <w:jc w:val="center"/>
      </w:pPr>
    </w:p>
    <w:p w14:paraId="69C9312B" w14:textId="77777777" w:rsidR="00F86FEB" w:rsidRDefault="00F86FEB" w:rsidP="006F19DB">
      <w:pPr>
        <w:spacing w:line="360" w:lineRule="auto"/>
        <w:jc w:val="center"/>
      </w:pPr>
    </w:p>
    <w:p w14:paraId="6670268B" w14:textId="77777777" w:rsidR="00F86FEB" w:rsidRDefault="00F86FEB" w:rsidP="006F19DB">
      <w:pPr>
        <w:spacing w:line="360" w:lineRule="auto"/>
        <w:jc w:val="center"/>
      </w:pPr>
    </w:p>
    <w:p w14:paraId="7783A039" w14:textId="39DAD0C3" w:rsidR="006F19DB" w:rsidRPr="005E0553" w:rsidRDefault="004E679D" w:rsidP="006F19DB">
      <w:pPr>
        <w:pStyle w:val="Ttulo5"/>
        <w:spacing w:line="360" w:lineRule="auto"/>
        <w:rPr>
          <w:b w:val="0"/>
          <w:sz w:val="32"/>
          <w:szCs w:val="32"/>
        </w:rPr>
      </w:pPr>
      <w:r w:rsidRPr="004E679D">
        <w:rPr>
          <w:b w:val="0"/>
          <w:sz w:val="32"/>
          <w:szCs w:val="32"/>
        </w:rPr>
        <w:t>SISTEMA DE RECOMENDAÇÃO MUSICAL BASEADO EM CONTEXTO COMPORTAMENTAL E DE AMBIENTE</w:t>
      </w:r>
    </w:p>
    <w:p w14:paraId="06C6CC1B" w14:textId="1C1E99B9" w:rsidR="006F19DB" w:rsidRDefault="006F19DB" w:rsidP="006F19DB">
      <w:pPr>
        <w:spacing w:line="360" w:lineRule="auto"/>
        <w:jc w:val="center"/>
      </w:pPr>
    </w:p>
    <w:p w14:paraId="5CFC1B88" w14:textId="77777777" w:rsidR="00364CC3" w:rsidRDefault="00364CC3" w:rsidP="006F19DB">
      <w:pPr>
        <w:spacing w:line="360" w:lineRule="auto"/>
        <w:jc w:val="center"/>
      </w:pPr>
    </w:p>
    <w:p w14:paraId="1390CA47" w14:textId="77777777" w:rsidR="000E3C79" w:rsidRDefault="000E3C79" w:rsidP="006F19DB">
      <w:pPr>
        <w:spacing w:line="360" w:lineRule="auto"/>
        <w:jc w:val="center"/>
      </w:pPr>
    </w:p>
    <w:p w14:paraId="34ACCE8D" w14:textId="77777777" w:rsidR="006F19DB" w:rsidRDefault="006F19DB" w:rsidP="006F19DB">
      <w:pPr>
        <w:spacing w:line="360" w:lineRule="auto"/>
        <w:jc w:val="center"/>
      </w:pPr>
    </w:p>
    <w:p w14:paraId="1FD26E00" w14:textId="77777777" w:rsidR="006F19DB" w:rsidRDefault="006F19DB" w:rsidP="00C5747F">
      <w:pPr>
        <w:spacing w:line="360" w:lineRule="auto"/>
      </w:pPr>
    </w:p>
    <w:p w14:paraId="66D2BB88" w14:textId="77777777" w:rsidR="006F19DB" w:rsidRDefault="006F19DB" w:rsidP="006F19DB">
      <w:pPr>
        <w:spacing w:line="360" w:lineRule="auto"/>
        <w:jc w:val="center"/>
      </w:pPr>
    </w:p>
    <w:p w14:paraId="3D713FD3" w14:textId="77777777" w:rsidR="006F19DB" w:rsidRPr="00F86FEB" w:rsidRDefault="006F19DB" w:rsidP="006F19DB">
      <w:pPr>
        <w:pStyle w:val="Ttulo6"/>
        <w:spacing w:line="360" w:lineRule="auto"/>
        <w:rPr>
          <w:b w:val="0"/>
        </w:rPr>
      </w:pPr>
      <w:r w:rsidRPr="00F86FEB">
        <w:rPr>
          <w:b w:val="0"/>
        </w:rPr>
        <w:t>Anteprojeto de Trabalho de Conclusão</w:t>
      </w:r>
    </w:p>
    <w:p w14:paraId="3CAA5F50" w14:textId="77777777" w:rsidR="006F19DB" w:rsidRDefault="006F19DB" w:rsidP="006F19DB">
      <w:pPr>
        <w:spacing w:line="360" w:lineRule="auto"/>
        <w:jc w:val="center"/>
      </w:pPr>
    </w:p>
    <w:p w14:paraId="6F175BD9" w14:textId="77777777" w:rsidR="006F19DB" w:rsidRDefault="006F19DB" w:rsidP="006F19DB">
      <w:pPr>
        <w:spacing w:line="360" w:lineRule="auto"/>
        <w:jc w:val="center"/>
      </w:pPr>
    </w:p>
    <w:p w14:paraId="6E2B813A" w14:textId="77777777" w:rsidR="006F19DB" w:rsidRDefault="006F19DB" w:rsidP="006F19DB">
      <w:pPr>
        <w:spacing w:line="360" w:lineRule="auto"/>
        <w:jc w:val="center"/>
      </w:pPr>
    </w:p>
    <w:p w14:paraId="03039A76" w14:textId="77777777" w:rsidR="006F19DB" w:rsidRDefault="006F19DB" w:rsidP="006F19DB">
      <w:pPr>
        <w:spacing w:line="360" w:lineRule="auto"/>
        <w:jc w:val="center"/>
      </w:pPr>
    </w:p>
    <w:p w14:paraId="3C4964C1" w14:textId="77777777" w:rsidR="006F19DB" w:rsidRDefault="006F19DB" w:rsidP="006F19DB">
      <w:pPr>
        <w:spacing w:line="360" w:lineRule="auto"/>
        <w:jc w:val="center"/>
      </w:pPr>
    </w:p>
    <w:p w14:paraId="66AB0952" w14:textId="77777777" w:rsidR="006F19DB" w:rsidRDefault="006F19DB" w:rsidP="006F19DB">
      <w:pPr>
        <w:spacing w:line="360" w:lineRule="auto"/>
        <w:jc w:val="center"/>
      </w:pPr>
    </w:p>
    <w:p w14:paraId="4A916B07" w14:textId="77777777" w:rsidR="006F19DB" w:rsidRDefault="006F19DB" w:rsidP="006F19DB">
      <w:pPr>
        <w:spacing w:line="360" w:lineRule="auto"/>
        <w:jc w:val="center"/>
      </w:pPr>
    </w:p>
    <w:p w14:paraId="47C3B606" w14:textId="77777777" w:rsidR="005E0553" w:rsidRDefault="005E0553" w:rsidP="005E0553">
      <w:pPr>
        <w:pStyle w:val="LocaleData"/>
      </w:pPr>
      <w:r>
        <w:t>Novo Hamburgo</w:t>
      </w:r>
    </w:p>
    <w:p w14:paraId="3A2ACCC9" w14:textId="77777777" w:rsidR="006F19DB" w:rsidRDefault="005E0553" w:rsidP="000E3C79">
      <w:pPr>
        <w:pStyle w:val="LocaleData"/>
      </w:pPr>
      <w:r>
        <w:t>201</w:t>
      </w:r>
      <w:r w:rsidR="007D7447">
        <w:t>8</w:t>
      </w:r>
    </w:p>
    <w:p w14:paraId="16FF153C" w14:textId="066E2AD5" w:rsidR="006F19DB" w:rsidRPr="005E0553" w:rsidRDefault="006F19DB" w:rsidP="006F19DB">
      <w:pPr>
        <w:spacing w:line="360" w:lineRule="auto"/>
        <w:jc w:val="center"/>
        <w:rPr>
          <w:sz w:val="32"/>
          <w:szCs w:val="32"/>
        </w:rPr>
      </w:pPr>
      <w:r>
        <w:br w:type="page"/>
      </w:r>
      <w:r w:rsidR="00E02C53" w:rsidRPr="00E02C53">
        <w:rPr>
          <w:sz w:val="32"/>
          <w:szCs w:val="32"/>
        </w:rPr>
        <w:lastRenderedPageBreak/>
        <w:t>ÉRICO DE SOUZA LOEWE</w:t>
      </w:r>
    </w:p>
    <w:p w14:paraId="52DE6CF2" w14:textId="77777777" w:rsidR="006F19DB" w:rsidRDefault="006F19DB" w:rsidP="006F19DB">
      <w:pPr>
        <w:spacing w:line="360" w:lineRule="auto"/>
        <w:jc w:val="center"/>
      </w:pPr>
    </w:p>
    <w:p w14:paraId="3A066B10" w14:textId="77777777" w:rsidR="006F19DB" w:rsidRDefault="006F19DB" w:rsidP="006F19DB">
      <w:pPr>
        <w:spacing w:line="360" w:lineRule="auto"/>
        <w:jc w:val="center"/>
      </w:pPr>
    </w:p>
    <w:p w14:paraId="234614EA" w14:textId="77777777" w:rsidR="00D113DA" w:rsidRDefault="00D113DA" w:rsidP="00D113DA">
      <w:pPr>
        <w:spacing w:line="360" w:lineRule="auto"/>
        <w:jc w:val="center"/>
      </w:pPr>
    </w:p>
    <w:p w14:paraId="529D0F27" w14:textId="77777777" w:rsidR="00D113DA" w:rsidRDefault="00D113DA" w:rsidP="00D113DA">
      <w:pPr>
        <w:spacing w:line="360" w:lineRule="auto"/>
        <w:jc w:val="center"/>
      </w:pPr>
    </w:p>
    <w:p w14:paraId="6E5B2335" w14:textId="77777777" w:rsidR="00D113DA" w:rsidRDefault="00D113DA" w:rsidP="00D113DA">
      <w:pPr>
        <w:spacing w:line="360" w:lineRule="auto"/>
        <w:jc w:val="center"/>
      </w:pPr>
      <w:r>
        <w:t xml:space="preserve"> </w:t>
      </w:r>
    </w:p>
    <w:p w14:paraId="39629281" w14:textId="77777777" w:rsidR="00D113DA" w:rsidRDefault="00D113DA" w:rsidP="00D113DA">
      <w:pPr>
        <w:spacing w:line="360" w:lineRule="auto"/>
        <w:jc w:val="center"/>
      </w:pPr>
    </w:p>
    <w:p w14:paraId="159B2839" w14:textId="40248145" w:rsidR="00D113DA" w:rsidRPr="005E0553" w:rsidRDefault="00E02C53" w:rsidP="00D113DA">
      <w:pPr>
        <w:pStyle w:val="Ttulo5"/>
        <w:spacing w:line="360" w:lineRule="auto"/>
        <w:rPr>
          <w:b w:val="0"/>
          <w:sz w:val="32"/>
          <w:szCs w:val="32"/>
        </w:rPr>
      </w:pPr>
      <w:r w:rsidRPr="00E02C53">
        <w:rPr>
          <w:b w:val="0"/>
          <w:sz w:val="32"/>
          <w:szCs w:val="32"/>
        </w:rPr>
        <w:t>SISTEMA DE RECOMENDAÇÃO MUSICAL BASEADO EM CONTEXTO COMPORTAMENTAL E DE AMBIENTE</w:t>
      </w:r>
    </w:p>
    <w:p w14:paraId="7359F641" w14:textId="4EB91BA1" w:rsidR="00D113DA" w:rsidRDefault="00D113DA" w:rsidP="00D113DA">
      <w:pPr>
        <w:spacing w:line="360" w:lineRule="auto"/>
        <w:jc w:val="center"/>
      </w:pPr>
    </w:p>
    <w:p w14:paraId="2E65C68E" w14:textId="77777777" w:rsidR="00364CC3" w:rsidRDefault="00364CC3" w:rsidP="00D113DA">
      <w:pPr>
        <w:spacing w:line="360" w:lineRule="auto"/>
        <w:jc w:val="center"/>
      </w:pPr>
    </w:p>
    <w:p w14:paraId="5D490A95" w14:textId="77777777" w:rsidR="00D113DA" w:rsidRDefault="00D113DA" w:rsidP="00D113DA">
      <w:pPr>
        <w:spacing w:line="360" w:lineRule="auto"/>
        <w:jc w:val="center"/>
      </w:pPr>
    </w:p>
    <w:p w14:paraId="5627D06B" w14:textId="77777777" w:rsidR="00D113DA" w:rsidRDefault="00D113DA" w:rsidP="00D113DA">
      <w:pPr>
        <w:spacing w:line="360" w:lineRule="auto"/>
        <w:jc w:val="center"/>
      </w:pPr>
    </w:p>
    <w:p w14:paraId="50736DFD" w14:textId="77777777" w:rsidR="00D113DA" w:rsidRDefault="00D113DA" w:rsidP="00D113DA">
      <w:pPr>
        <w:spacing w:line="360" w:lineRule="auto"/>
        <w:jc w:val="center"/>
      </w:pPr>
    </w:p>
    <w:p w14:paraId="774F69EF" w14:textId="77777777" w:rsidR="005E0553" w:rsidRPr="00D04942" w:rsidRDefault="007703A7" w:rsidP="005E0553">
      <w:pPr>
        <w:pStyle w:val="CapaTexto2"/>
        <w:ind w:left="4536"/>
        <w:jc w:val="left"/>
        <w:rPr>
          <w:sz w:val="24"/>
          <w:szCs w:val="24"/>
        </w:rPr>
      </w:pPr>
      <w:r>
        <w:rPr>
          <w:sz w:val="24"/>
          <w:szCs w:val="24"/>
        </w:rPr>
        <w:t xml:space="preserve">Anteprojeto de </w:t>
      </w:r>
      <w:r w:rsidR="005E0553">
        <w:rPr>
          <w:sz w:val="24"/>
          <w:szCs w:val="24"/>
        </w:rPr>
        <w:t>Trabalho de Conclusão de Curso</w:t>
      </w:r>
      <w:r>
        <w:rPr>
          <w:sz w:val="24"/>
          <w:szCs w:val="24"/>
        </w:rPr>
        <w:t xml:space="preserve">, </w:t>
      </w:r>
      <w:r w:rsidR="005E0553">
        <w:rPr>
          <w:sz w:val="24"/>
          <w:szCs w:val="24"/>
        </w:rPr>
        <w:t>apresentado como requisito parcial</w:t>
      </w:r>
    </w:p>
    <w:p w14:paraId="3C9FECA9" w14:textId="77777777" w:rsidR="005E0553" w:rsidRPr="00D04942" w:rsidRDefault="005E0553" w:rsidP="005E0553">
      <w:pPr>
        <w:pStyle w:val="CapaTexto2"/>
        <w:ind w:left="4536"/>
        <w:jc w:val="left"/>
        <w:rPr>
          <w:sz w:val="24"/>
          <w:szCs w:val="24"/>
        </w:rPr>
      </w:pPr>
      <w:r>
        <w:rPr>
          <w:sz w:val="24"/>
          <w:szCs w:val="24"/>
        </w:rPr>
        <w:t>à obtenção do grau de Bacharel em</w:t>
      </w:r>
    </w:p>
    <w:p w14:paraId="5E46EC87" w14:textId="77777777" w:rsidR="005E0553" w:rsidRDefault="005E0553" w:rsidP="005E0553">
      <w:pPr>
        <w:pStyle w:val="CapaTexto2"/>
        <w:ind w:left="4536"/>
        <w:jc w:val="left"/>
        <w:rPr>
          <w:sz w:val="24"/>
          <w:szCs w:val="24"/>
        </w:rPr>
      </w:pPr>
      <w:r>
        <w:rPr>
          <w:sz w:val="24"/>
          <w:szCs w:val="24"/>
        </w:rPr>
        <w:t xml:space="preserve">Ciência da Computação pela </w:t>
      </w:r>
    </w:p>
    <w:p w14:paraId="61ECEEC7" w14:textId="77777777" w:rsidR="005E0553" w:rsidRDefault="005E0553" w:rsidP="005E0553">
      <w:pPr>
        <w:pStyle w:val="CapaTexto2"/>
        <w:ind w:left="4536"/>
        <w:jc w:val="left"/>
      </w:pPr>
      <w:r>
        <w:rPr>
          <w:sz w:val="24"/>
          <w:szCs w:val="24"/>
        </w:rPr>
        <w:t>Universidade Feevale</w:t>
      </w:r>
    </w:p>
    <w:p w14:paraId="59912C2C" w14:textId="77777777" w:rsidR="00D113DA" w:rsidRDefault="00D113DA" w:rsidP="00F86FEB">
      <w:pPr>
        <w:jc w:val="center"/>
      </w:pPr>
    </w:p>
    <w:p w14:paraId="315872B2" w14:textId="77777777" w:rsidR="00D113DA" w:rsidRDefault="00D113DA" w:rsidP="00D113DA">
      <w:pPr>
        <w:spacing w:line="360" w:lineRule="auto"/>
        <w:jc w:val="center"/>
      </w:pPr>
    </w:p>
    <w:p w14:paraId="2934E0EB" w14:textId="77777777" w:rsidR="00D113DA" w:rsidRDefault="00D113DA" w:rsidP="00D113DA">
      <w:pPr>
        <w:spacing w:line="360" w:lineRule="auto"/>
        <w:jc w:val="center"/>
      </w:pPr>
    </w:p>
    <w:p w14:paraId="21FD95E7" w14:textId="77777777" w:rsidR="00F86FEB" w:rsidRDefault="00F86FEB" w:rsidP="00D113DA">
      <w:pPr>
        <w:spacing w:line="360" w:lineRule="auto"/>
        <w:jc w:val="center"/>
      </w:pPr>
    </w:p>
    <w:p w14:paraId="186C8C06" w14:textId="77777777" w:rsidR="00F86FEB" w:rsidRDefault="00F86FEB" w:rsidP="00D113DA">
      <w:pPr>
        <w:spacing w:line="360" w:lineRule="auto"/>
        <w:jc w:val="center"/>
      </w:pPr>
    </w:p>
    <w:p w14:paraId="17447223" w14:textId="741C2DE6" w:rsidR="00D113DA" w:rsidRPr="005E0553" w:rsidRDefault="005E0553" w:rsidP="00D113DA">
      <w:pPr>
        <w:spacing w:line="360" w:lineRule="auto"/>
        <w:jc w:val="center"/>
        <w:rPr>
          <w:sz w:val="28"/>
          <w:szCs w:val="28"/>
        </w:rPr>
      </w:pPr>
      <w:r w:rsidRPr="005E0553">
        <w:rPr>
          <w:sz w:val="28"/>
          <w:szCs w:val="28"/>
        </w:rPr>
        <w:t xml:space="preserve">Orientador: </w:t>
      </w:r>
      <w:r w:rsidR="00065A21" w:rsidRPr="00065A21">
        <w:rPr>
          <w:sz w:val="28"/>
          <w:szCs w:val="28"/>
        </w:rPr>
        <w:t>Juliano Varella de Carvalho</w:t>
      </w:r>
    </w:p>
    <w:p w14:paraId="37DB65C8" w14:textId="77777777" w:rsidR="00D113DA" w:rsidRDefault="00D113DA" w:rsidP="00D113DA">
      <w:pPr>
        <w:spacing w:line="360" w:lineRule="auto"/>
        <w:jc w:val="center"/>
      </w:pPr>
    </w:p>
    <w:p w14:paraId="76DC84EA" w14:textId="77777777" w:rsidR="00D113DA" w:rsidRDefault="00D113DA" w:rsidP="00D113DA">
      <w:pPr>
        <w:spacing w:line="360" w:lineRule="auto"/>
        <w:jc w:val="center"/>
      </w:pPr>
    </w:p>
    <w:p w14:paraId="04E40E5B" w14:textId="77777777" w:rsidR="00D113DA" w:rsidRDefault="00D113DA" w:rsidP="00D113DA">
      <w:pPr>
        <w:spacing w:line="360" w:lineRule="auto"/>
        <w:jc w:val="center"/>
      </w:pPr>
    </w:p>
    <w:p w14:paraId="3C076A96" w14:textId="77777777" w:rsidR="00D113DA" w:rsidRDefault="00D113DA" w:rsidP="00D113DA">
      <w:pPr>
        <w:spacing w:line="360" w:lineRule="auto"/>
        <w:jc w:val="center"/>
      </w:pPr>
    </w:p>
    <w:p w14:paraId="0390D8CF" w14:textId="77777777" w:rsidR="006F19DB" w:rsidRDefault="006F19DB" w:rsidP="00D113DA">
      <w:pPr>
        <w:spacing w:line="360" w:lineRule="auto"/>
        <w:jc w:val="center"/>
      </w:pPr>
    </w:p>
    <w:p w14:paraId="66DA2848" w14:textId="77777777" w:rsidR="006F19DB" w:rsidRDefault="006F19DB" w:rsidP="00D113DA">
      <w:pPr>
        <w:spacing w:line="360" w:lineRule="auto"/>
        <w:jc w:val="center"/>
      </w:pPr>
    </w:p>
    <w:p w14:paraId="5A483D01" w14:textId="77777777" w:rsidR="006F19DB" w:rsidRDefault="006F19DB" w:rsidP="00D113DA">
      <w:pPr>
        <w:spacing w:line="360" w:lineRule="auto"/>
        <w:jc w:val="center"/>
      </w:pPr>
    </w:p>
    <w:p w14:paraId="205929F4" w14:textId="77777777" w:rsidR="006F19DB" w:rsidRDefault="006F19DB" w:rsidP="00D113DA">
      <w:pPr>
        <w:spacing w:line="360" w:lineRule="auto"/>
        <w:jc w:val="center"/>
      </w:pPr>
    </w:p>
    <w:p w14:paraId="17AB4046" w14:textId="77777777" w:rsidR="005E0553" w:rsidRDefault="005E0553" w:rsidP="005E0553">
      <w:pPr>
        <w:pStyle w:val="LocaleData"/>
      </w:pPr>
      <w:r>
        <w:t>Novo Hamburgo</w:t>
      </w:r>
    </w:p>
    <w:p w14:paraId="1FCD6D9C" w14:textId="77777777" w:rsidR="005E0553" w:rsidRPr="005E0553" w:rsidRDefault="005E0553" w:rsidP="005E0553">
      <w:pPr>
        <w:spacing w:line="360" w:lineRule="auto"/>
        <w:jc w:val="center"/>
        <w:rPr>
          <w:sz w:val="28"/>
          <w:szCs w:val="28"/>
        </w:rPr>
        <w:sectPr w:rsidR="005E0553" w:rsidRPr="005E0553" w:rsidSect="004776F9">
          <w:headerReference w:type="even" r:id="rId8"/>
          <w:pgSz w:w="11907" w:h="16840" w:code="9"/>
          <w:pgMar w:top="1701" w:right="1134" w:bottom="1134" w:left="1701" w:header="720" w:footer="720" w:gutter="0"/>
          <w:cols w:space="708"/>
          <w:titlePg/>
          <w:docGrid w:linePitch="360"/>
        </w:sectPr>
      </w:pPr>
      <w:r w:rsidRPr="005E0553">
        <w:rPr>
          <w:sz w:val="28"/>
          <w:szCs w:val="28"/>
        </w:rPr>
        <w:t>201</w:t>
      </w:r>
      <w:r w:rsidR="007D7447">
        <w:rPr>
          <w:sz w:val="28"/>
          <w:szCs w:val="28"/>
        </w:rPr>
        <w:t>8</w:t>
      </w:r>
    </w:p>
    <w:p w14:paraId="26F2CBA5" w14:textId="77777777" w:rsidR="00654214" w:rsidRPr="003D020F" w:rsidRDefault="00654214" w:rsidP="00654214">
      <w:pPr>
        <w:pStyle w:val="Ttulo1"/>
        <w:spacing w:line="360" w:lineRule="auto"/>
        <w:rPr>
          <w:b w:val="0"/>
          <w:sz w:val="28"/>
        </w:rPr>
      </w:pPr>
      <w:r w:rsidRPr="003D020F">
        <w:rPr>
          <w:b w:val="0"/>
          <w:sz w:val="28"/>
        </w:rPr>
        <w:lastRenderedPageBreak/>
        <w:t>RESUMO</w:t>
      </w:r>
    </w:p>
    <w:p w14:paraId="4B7B47D7" w14:textId="77777777" w:rsidR="00654214" w:rsidRDefault="00654214" w:rsidP="00BE17FB">
      <w:pPr>
        <w:jc w:val="both"/>
      </w:pPr>
    </w:p>
    <w:p w14:paraId="087DAA89" w14:textId="6A28AAB3" w:rsidR="00654214" w:rsidRPr="000E2F2D" w:rsidRDefault="0055072D" w:rsidP="0055072D">
      <w:pPr>
        <w:pStyle w:val="Recuodecorpodetexto"/>
        <w:spacing w:after="120" w:line="360" w:lineRule="auto"/>
        <w:ind w:firstLine="0"/>
        <w:rPr>
          <w:b/>
          <w:color w:val="800000"/>
        </w:rPr>
      </w:pPr>
      <w:r>
        <w:t xml:space="preserve">Sabe-se que as pessoas </w:t>
      </w:r>
      <w:r w:rsidR="00B23697">
        <w:t>têm</w:t>
      </w:r>
      <w:r>
        <w:t xml:space="preserve"> dificuldades em lidar com um grande volume de informações, e com </w:t>
      </w:r>
      <w:r w:rsidR="00F05825">
        <w:t>a internet e a evolução da tecnologia houve</w:t>
      </w:r>
      <w:r>
        <w:t xml:space="preserve"> aumento da quantidade</w:t>
      </w:r>
      <w:r w:rsidR="00874D50">
        <w:t xml:space="preserve"> disponível</w:t>
      </w:r>
      <w:r w:rsidR="00137BCE">
        <w:t>,</w:t>
      </w:r>
      <w:r w:rsidR="00874D50">
        <w:t xml:space="preserve"> </w:t>
      </w:r>
      <w:r w:rsidR="00F05825">
        <w:t>trazendo</w:t>
      </w:r>
      <w:r>
        <w:t xml:space="preserve"> a necessidade </w:t>
      </w:r>
      <w:r w:rsidR="00B23697">
        <w:t>de os</w:t>
      </w:r>
      <w:r>
        <w:t xml:space="preserve"> sistemas evoluírem suas recomendações</w:t>
      </w:r>
      <w:r w:rsidR="00B23697">
        <w:t xml:space="preserve">, surgindo os </w:t>
      </w:r>
      <w:r w:rsidR="004A77F3">
        <w:t>RecSys</w:t>
      </w:r>
      <w:r>
        <w:t>.</w:t>
      </w:r>
      <w:r w:rsidR="00F05825">
        <w:t xml:space="preserve"> </w:t>
      </w:r>
      <w:r w:rsidR="00FC73B5">
        <w:t xml:space="preserve">Esses sistemas são </w:t>
      </w:r>
      <w:r w:rsidR="00A70C3C">
        <w:t>utilizados</w:t>
      </w:r>
      <w:r w:rsidR="00FC73B5">
        <w:t xml:space="preserve"> em diversos tipos de aplicações como vendas, seleção de um filme e até mesmo </w:t>
      </w:r>
      <w:r w:rsidR="001E1ED6">
        <w:t>n</w:t>
      </w:r>
      <w:r w:rsidR="00FC73B5">
        <w:t xml:space="preserve">a seleção de uma </w:t>
      </w:r>
      <w:r w:rsidR="00A70C3C">
        <w:t>música</w:t>
      </w:r>
      <w:r w:rsidR="00FC73B5">
        <w:t>, que é um dos objetivos dess</w:t>
      </w:r>
      <w:r w:rsidR="00DD797D">
        <w:t>a</w:t>
      </w:r>
      <w:r w:rsidR="00FC73B5">
        <w:t xml:space="preserve"> </w:t>
      </w:r>
      <w:r w:rsidR="00DD797D">
        <w:t>pesquisa</w:t>
      </w:r>
      <w:r w:rsidR="00A70C3C">
        <w:t>.</w:t>
      </w:r>
      <w:r w:rsidR="00DE67B0">
        <w:t xml:space="preserve"> </w:t>
      </w:r>
      <w:r w:rsidR="006C68F2">
        <w:t>Nest</w:t>
      </w:r>
      <w:r w:rsidR="00DE67B0">
        <w:t xml:space="preserve">e trabalho </w:t>
      </w:r>
      <w:r w:rsidR="006C68F2">
        <w:t xml:space="preserve">será </w:t>
      </w:r>
      <w:r w:rsidR="00DE67B0">
        <w:t>desenvolv</w:t>
      </w:r>
      <w:r w:rsidR="006C68F2">
        <w:t>ido</w:t>
      </w:r>
      <w:r w:rsidR="00DE67B0">
        <w:t xml:space="preserve"> um sistema de recomendação baseado em </w:t>
      </w:r>
      <w:r w:rsidR="00CE6954">
        <w:t>contexto comportamental e de ambiente</w:t>
      </w:r>
      <w:r w:rsidR="006C68F2">
        <w:t xml:space="preserve">. O objetivo desse sistema é </w:t>
      </w:r>
      <w:r w:rsidR="00137BCE">
        <w:t xml:space="preserve">coletar </w:t>
      </w:r>
      <w:r w:rsidR="006C68F2">
        <w:t xml:space="preserve">informações sobre </w:t>
      </w:r>
      <w:r w:rsidR="00EF3B19">
        <w:t xml:space="preserve">o comportamento e </w:t>
      </w:r>
      <w:r w:rsidR="006C68F2">
        <w:t xml:space="preserve">tendência do usuário, </w:t>
      </w:r>
      <w:r w:rsidR="000363D2">
        <w:t>possibilitando o</w:t>
      </w:r>
      <w:r w:rsidR="006C68F2">
        <w:t xml:space="preserve"> </w:t>
      </w:r>
      <w:r w:rsidR="00CE6954">
        <w:t>aperfeiçoa</w:t>
      </w:r>
      <w:r w:rsidR="000363D2">
        <w:t xml:space="preserve">mento das recomendações musicais de acordo com o contexto </w:t>
      </w:r>
      <w:r w:rsidR="00B0036B">
        <w:t>vivenciado</w:t>
      </w:r>
      <w:r w:rsidR="000363D2">
        <w:t xml:space="preserve"> pelo </w:t>
      </w:r>
      <w:r w:rsidR="00A81E65">
        <w:t>usuário</w:t>
      </w:r>
      <w:r w:rsidR="00C80461">
        <w:t>.</w:t>
      </w:r>
    </w:p>
    <w:p w14:paraId="5803FC32" w14:textId="28273425" w:rsidR="00654214" w:rsidRDefault="00654214" w:rsidP="00654214">
      <w:pPr>
        <w:pStyle w:val="Recuodecorpodetexto"/>
        <w:spacing w:after="120" w:line="360" w:lineRule="auto"/>
        <w:ind w:hanging="170"/>
        <w:rPr>
          <w:b/>
          <w:color w:val="800000"/>
        </w:rPr>
      </w:pPr>
    </w:p>
    <w:p w14:paraId="03084AC8" w14:textId="7AD4E70F" w:rsidR="00532ADD" w:rsidRDefault="00532ADD" w:rsidP="00532ADD">
      <w:r w:rsidRPr="00C96331">
        <w:rPr>
          <w:lang w:val="en-US"/>
        </w:rPr>
        <w:t xml:space="preserve">Palavras-chave: </w:t>
      </w:r>
      <w:r w:rsidRPr="00C96331">
        <w:rPr>
          <w:i/>
          <w:iCs/>
          <w:lang w:val="en-US"/>
        </w:rPr>
        <w:t>RecSys.</w:t>
      </w:r>
      <w:r w:rsidR="00917AD2" w:rsidRPr="00C96331">
        <w:rPr>
          <w:lang w:val="en-US"/>
        </w:rPr>
        <w:t xml:space="preserve"> </w:t>
      </w:r>
      <w:r w:rsidR="00917AD2" w:rsidRPr="00C96331">
        <w:rPr>
          <w:i/>
          <w:iCs/>
          <w:lang w:val="en-US"/>
        </w:rPr>
        <w:t>Machine Learning.</w:t>
      </w:r>
      <w:r w:rsidRPr="00C96331">
        <w:rPr>
          <w:lang w:val="en-US"/>
        </w:rPr>
        <w:t xml:space="preserve"> </w:t>
      </w:r>
      <w:r>
        <w:t>Sistemas de recomendação musical.</w:t>
      </w:r>
      <w:r w:rsidR="00917AD2">
        <w:t xml:space="preserve"> Música.</w:t>
      </w:r>
      <w:r w:rsidR="00A9441F">
        <w:t xml:space="preserve"> Spotify.</w:t>
      </w:r>
    </w:p>
    <w:p w14:paraId="2BEEED5F" w14:textId="78FFC93D" w:rsidR="00D113DA" w:rsidRPr="00532ADD" w:rsidRDefault="00532ADD" w:rsidP="00532ADD">
      <w:pPr>
        <w:pStyle w:val="Ttulo1"/>
        <w:rPr>
          <w:b w:val="0"/>
          <w:bCs/>
          <w:sz w:val="28"/>
          <w:szCs w:val="16"/>
        </w:rPr>
      </w:pPr>
      <w:r>
        <w:br w:type="page"/>
      </w:r>
      <w:r w:rsidR="004776F9" w:rsidRPr="00532ADD">
        <w:rPr>
          <w:b w:val="0"/>
          <w:bCs/>
          <w:sz w:val="28"/>
          <w:szCs w:val="16"/>
        </w:rPr>
        <w:lastRenderedPageBreak/>
        <w:t>SUMÁRIO</w:t>
      </w:r>
    </w:p>
    <w:p w14:paraId="08151BE0" w14:textId="77777777" w:rsidR="00574562" w:rsidRDefault="00574562" w:rsidP="00D174C3">
      <w:pPr>
        <w:spacing w:line="360" w:lineRule="auto"/>
        <w:jc w:val="center"/>
        <w:rPr>
          <w:sz w:val="28"/>
        </w:rPr>
      </w:pPr>
    </w:p>
    <w:p w14:paraId="2CDB02FE" w14:textId="77777777" w:rsidR="00D113DA" w:rsidRDefault="00574562" w:rsidP="003D020F">
      <w:pPr>
        <w:spacing w:before="120" w:after="120"/>
        <w:jc w:val="both"/>
      </w:pPr>
      <w:r>
        <w:t>MOTIVAÇÃO ...........................................................................................................................5</w:t>
      </w:r>
    </w:p>
    <w:p w14:paraId="690EA0F7" w14:textId="2A0EDA84" w:rsidR="00D113DA" w:rsidRDefault="00574562" w:rsidP="003D020F">
      <w:pPr>
        <w:spacing w:before="120" w:after="120"/>
        <w:jc w:val="both"/>
      </w:pPr>
      <w:r>
        <w:t>OBJETIVOS ..............................................................................................................................</w:t>
      </w:r>
      <w:r w:rsidR="00CA7591">
        <w:t>9</w:t>
      </w:r>
    </w:p>
    <w:p w14:paraId="714203A3" w14:textId="4470475D" w:rsidR="00D113DA" w:rsidRDefault="00574562" w:rsidP="003D020F">
      <w:pPr>
        <w:spacing w:before="120" w:after="120"/>
        <w:jc w:val="both"/>
      </w:pPr>
      <w:r>
        <w:t>METODOLOGIA ....................................................................................................................</w:t>
      </w:r>
      <w:r w:rsidR="00CA7591">
        <w:t>10</w:t>
      </w:r>
    </w:p>
    <w:p w14:paraId="0C92713D" w14:textId="501636AC" w:rsidR="00D113DA" w:rsidRDefault="00574562" w:rsidP="003D020F">
      <w:pPr>
        <w:spacing w:before="120" w:after="120"/>
        <w:jc w:val="both"/>
      </w:pPr>
      <w:r>
        <w:t>CRONOGRAMA ....................................................................................................................</w:t>
      </w:r>
      <w:r w:rsidR="002B21A4">
        <w:t>.</w:t>
      </w:r>
      <w:r w:rsidR="003A5810">
        <w:t>1</w:t>
      </w:r>
      <w:r w:rsidR="003C195F">
        <w:t>1</w:t>
      </w:r>
    </w:p>
    <w:p w14:paraId="690EEFB9" w14:textId="43DE6F55" w:rsidR="00D113DA" w:rsidRDefault="00574562" w:rsidP="003D020F">
      <w:pPr>
        <w:spacing w:before="120" w:after="120"/>
        <w:jc w:val="both"/>
      </w:pPr>
      <w:r>
        <w:t>BIBLIOGRAFIA  ....................................................................................................................1</w:t>
      </w:r>
      <w:r w:rsidR="003C195F">
        <w:t>2</w:t>
      </w:r>
    </w:p>
    <w:p w14:paraId="7D0F7FBE" w14:textId="77777777" w:rsidR="00D113DA" w:rsidRDefault="00D113DA" w:rsidP="00D113DA">
      <w:pPr>
        <w:spacing w:line="360" w:lineRule="auto"/>
        <w:jc w:val="both"/>
      </w:pPr>
    </w:p>
    <w:p w14:paraId="56A49FAC" w14:textId="77777777" w:rsidR="00D113DA" w:rsidRDefault="00D113DA" w:rsidP="00D113DA">
      <w:pPr>
        <w:spacing w:line="360" w:lineRule="auto"/>
        <w:jc w:val="both"/>
      </w:pPr>
    </w:p>
    <w:p w14:paraId="048E68DF" w14:textId="77777777" w:rsidR="00D113DA" w:rsidRDefault="00D113DA" w:rsidP="00D113DA">
      <w:pPr>
        <w:spacing w:line="360" w:lineRule="auto"/>
        <w:jc w:val="both"/>
      </w:pPr>
    </w:p>
    <w:p w14:paraId="6659EF41" w14:textId="77777777" w:rsidR="00D113DA" w:rsidRDefault="00D113DA" w:rsidP="00D113DA">
      <w:pPr>
        <w:spacing w:line="360" w:lineRule="auto"/>
        <w:jc w:val="both"/>
      </w:pPr>
    </w:p>
    <w:p w14:paraId="233C6BF4" w14:textId="77777777" w:rsidR="00D113DA" w:rsidRPr="005F4521" w:rsidRDefault="005F4521" w:rsidP="00D113DA">
      <w:pPr>
        <w:spacing w:line="360" w:lineRule="auto"/>
        <w:jc w:val="both"/>
        <w:rPr>
          <w:b/>
          <w:sz w:val="32"/>
          <w:szCs w:val="32"/>
        </w:rPr>
      </w:pPr>
      <w:r w:rsidRPr="005F4521">
        <w:rPr>
          <w:b/>
          <w:sz w:val="32"/>
          <w:szCs w:val="32"/>
        </w:rPr>
        <w:t xml:space="preserve"> </w:t>
      </w:r>
    </w:p>
    <w:p w14:paraId="60063339" w14:textId="77777777" w:rsidR="00D113DA" w:rsidRPr="005F4521" w:rsidRDefault="00D113DA" w:rsidP="00D113DA">
      <w:pPr>
        <w:spacing w:line="360" w:lineRule="auto"/>
        <w:jc w:val="both"/>
        <w:rPr>
          <w:b/>
          <w:sz w:val="32"/>
          <w:szCs w:val="32"/>
        </w:rPr>
      </w:pPr>
    </w:p>
    <w:p w14:paraId="68E80BC3" w14:textId="77777777" w:rsidR="00D113DA" w:rsidRPr="005F4521" w:rsidRDefault="00D113DA" w:rsidP="00D113DA">
      <w:pPr>
        <w:spacing w:line="360" w:lineRule="auto"/>
        <w:jc w:val="both"/>
        <w:rPr>
          <w:b/>
          <w:sz w:val="32"/>
          <w:szCs w:val="32"/>
        </w:rPr>
      </w:pPr>
    </w:p>
    <w:p w14:paraId="291833EC" w14:textId="77777777" w:rsidR="00D113DA" w:rsidRDefault="00D113DA" w:rsidP="00D8584B">
      <w:pPr>
        <w:pStyle w:val="Ttulo1"/>
        <w:spacing w:line="360" w:lineRule="auto"/>
        <w:rPr>
          <w:b w:val="0"/>
          <w:sz w:val="28"/>
        </w:rPr>
      </w:pPr>
      <w:r>
        <w:rPr>
          <w:sz w:val="24"/>
        </w:rPr>
        <w:br w:type="page"/>
      </w:r>
      <w:r w:rsidR="00654214" w:rsidRPr="00806270">
        <w:rPr>
          <w:b w:val="0"/>
          <w:sz w:val="28"/>
        </w:rPr>
        <w:lastRenderedPageBreak/>
        <w:t xml:space="preserve"> </w:t>
      </w:r>
      <w:r w:rsidR="00806270" w:rsidRPr="00806270">
        <w:rPr>
          <w:b w:val="0"/>
          <w:sz w:val="28"/>
        </w:rPr>
        <w:t>MOTIVAÇÃO</w:t>
      </w:r>
    </w:p>
    <w:p w14:paraId="208CB6C8" w14:textId="77777777" w:rsidR="00806270" w:rsidRDefault="00806270" w:rsidP="003615A6">
      <w:pPr>
        <w:spacing w:line="360" w:lineRule="auto"/>
      </w:pPr>
    </w:p>
    <w:p w14:paraId="514CEC86" w14:textId="161738E6" w:rsidR="00DB6A55" w:rsidRDefault="00DB6A55" w:rsidP="00EB05FD">
      <w:pPr>
        <w:spacing w:after="120" w:line="360" w:lineRule="auto"/>
        <w:ind w:firstLine="851"/>
        <w:jc w:val="both"/>
      </w:pPr>
      <w:r>
        <w:t xml:space="preserve">A tecnologia </w:t>
      </w:r>
      <w:r w:rsidR="00352EAF">
        <w:t>avançou</w:t>
      </w:r>
      <w:r>
        <w:t xml:space="preserve"> muito nos </w:t>
      </w:r>
      <w:r w:rsidR="002B0134">
        <w:t>últimos</w:t>
      </w:r>
      <w:r>
        <w:t xml:space="preserve"> anos, principalmente quando </w:t>
      </w:r>
      <w:r w:rsidR="002F2923">
        <w:t>aborda-se</w:t>
      </w:r>
      <w:r>
        <w:t xml:space="preserve"> internet e armazenamento</w:t>
      </w:r>
      <w:r w:rsidR="002F2923">
        <w:t xml:space="preserve"> de dados</w:t>
      </w:r>
      <w:r>
        <w:t xml:space="preserve"> </w:t>
      </w:r>
      <w:r w:rsidR="001E0948">
        <w:fldChar w:fldCharType="begin" w:fldLock="1"/>
      </w:r>
      <w:r w:rsidR="009F6952">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E0948">
        <w:fldChar w:fldCharType="separate"/>
      </w:r>
      <w:r w:rsidR="009F6952" w:rsidRPr="009F6952">
        <w:rPr>
          <w:noProof/>
        </w:rPr>
        <w:t>(MURARO, 2009)</w:t>
      </w:r>
      <w:r w:rsidR="001E0948">
        <w:fldChar w:fldCharType="end"/>
      </w:r>
      <w:r w:rsidR="002F2923">
        <w:t>.</w:t>
      </w:r>
      <w:r>
        <w:t xml:space="preserve"> O custo de armazenar um arquivo vem </w:t>
      </w:r>
      <w:r w:rsidR="00352EAF">
        <w:t>fi</w:t>
      </w:r>
      <w:r>
        <w:t xml:space="preserve">cando mais barato e tem feito com que as pessoas tenham mais </w:t>
      </w:r>
      <w:r w:rsidR="00352EAF">
        <w:t>espaço</w:t>
      </w:r>
      <w:r>
        <w:t xml:space="preserve"> de armazena</w:t>
      </w:r>
      <w:r w:rsidR="00C14FBA">
        <w:t>mento</w:t>
      </w:r>
      <w:r>
        <w:t xml:space="preserve">, </w:t>
      </w:r>
      <w:r w:rsidR="002F2923">
        <w:t xml:space="preserve">possibilitando a geração de </w:t>
      </w:r>
      <w:r>
        <w:t xml:space="preserve">mais </w:t>
      </w:r>
      <w:r w:rsidR="00352EAF">
        <w:t>informações</w:t>
      </w:r>
      <w:r w:rsidR="001E0948">
        <w:t xml:space="preserve"> </w:t>
      </w:r>
      <w:commentRangeStart w:id="0"/>
      <w:r w:rsidR="001E0948">
        <w:fldChar w:fldCharType="begin" w:fldLock="1"/>
      </w:r>
      <w:r w:rsidR="009F6952">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n.d.)"},"properties":{"noteIndex":0},"schema":"https://github.com/citation-style-language/schema/raw/master/csl-citation.json"}</w:instrText>
      </w:r>
      <w:r w:rsidR="001E0948">
        <w:fldChar w:fldCharType="separate"/>
      </w:r>
      <w:r w:rsidR="009F6952" w:rsidRPr="009F6952">
        <w:rPr>
          <w:noProof/>
        </w:rPr>
        <w:t>(UNIVERSIDADE FEDERAL DO CEARA, [s.d.])</w:t>
      </w:r>
      <w:r w:rsidR="001E0948">
        <w:fldChar w:fldCharType="end"/>
      </w:r>
      <w:commentRangeEnd w:id="0"/>
      <w:r w:rsidR="002F2923">
        <w:rPr>
          <w:rStyle w:val="Refdecomentrio"/>
        </w:rPr>
        <w:commentReference w:id="0"/>
      </w:r>
      <w:r w:rsidR="002F2923">
        <w:t>.</w:t>
      </w:r>
      <w:r>
        <w:t xml:space="preserve"> </w:t>
      </w:r>
      <w:r w:rsidR="00AF4116">
        <w:t>A quantidade de aplicações disponíveis na internet tem</w:t>
      </w:r>
      <w:r>
        <w:t xml:space="preserve"> aumentado cada vez mais gerando cada vez mais dados e </w:t>
      </w:r>
      <w:r w:rsidR="00352EAF">
        <w:t>opções</w:t>
      </w:r>
      <w:r>
        <w:t xml:space="preserve"> para os </w:t>
      </w:r>
      <w:r w:rsidR="00352EAF">
        <w:t>usuários</w:t>
      </w:r>
      <w:r>
        <w:t>.</w:t>
      </w:r>
    </w:p>
    <w:p w14:paraId="0F1AB0AB" w14:textId="52815F77" w:rsidR="00DB6A55" w:rsidRDefault="00DB6A55" w:rsidP="00EB05FD">
      <w:pPr>
        <w:spacing w:after="120" w:line="360" w:lineRule="auto"/>
        <w:ind w:firstLine="851"/>
        <w:jc w:val="both"/>
      </w:pPr>
      <w:r>
        <w:t xml:space="preserve">Diversas vezes o </w:t>
      </w:r>
      <w:r w:rsidR="00352EAF">
        <w:t>indivíduo</w:t>
      </w:r>
      <w:r>
        <w:t xml:space="preserve"> possui di</w:t>
      </w:r>
      <w:r w:rsidR="00352EAF">
        <w:t>fi</w:t>
      </w:r>
      <w:r>
        <w:t xml:space="preserve">culdades em realizar escolhas entre as diversas alternativas daquilo que lhe </w:t>
      </w:r>
      <w:r w:rsidR="002F2923">
        <w:t>é</w:t>
      </w:r>
      <w:r>
        <w:t xml:space="preserve"> apresentado, e acaba geralmente co</w:t>
      </w:r>
      <w:r w:rsidR="002B0134">
        <w:t>nfi</w:t>
      </w:r>
      <w:r>
        <w:t>ando</w:t>
      </w:r>
      <w:r w:rsidR="002B0134">
        <w:t xml:space="preserve"> </w:t>
      </w:r>
      <w:r>
        <w:t xml:space="preserve">nas escolhas que lhe são apresentadas </w:t>
      </w:r>
      <w:r w:rsidR="002B0134">
        <w:t>através</w:t>
      </w:r>
      <w:r>
        <w:t xml:space="preserve"> de outras pessoas</w:t>
      </w:r>
      <w:r w:rsidR="001E0948">
        <w:t xml:space="preserve"> </w:t>
      </w:r>
      <w:commentRangeStart w:id="1"/>
      <w:r w:rsidR="001E0948">
        <w:fldChar w:fldCharType="begin" w:fldLock="1"/>
      </w:r>
      <w:r w:rsidR="009F6952">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1E0948">
        <w:fldChar w:fldCharType="separate"/>
      </w:r>
      <w:r w:rsidR="009F6952" w:rsidRPr="009F6952">
        <w:rPr>
          <w:noProof/>
        </w:rPr>
        <w:t>(RESNICK, PAUL AND VARIAN, 1997)</w:t>
      </w:r>
      <w:r w:rsidR="001E0948">
        <w:fldChar w:fldCharType="end"/>
      </w:r>
      <w:commentRangeEnd w:id="1"/>
      <w:r w:rsidR="002F2923">
        <w:rPr>
          <w:rStyle w:val="Refdecomentrio"/>
        </w:rPr>
        <w:commentReference w:id="1"/>
      </w:r>
      <w:r w:rsidR="002F2923">
        <w:t>.</w:t>
      </w:r>
      <w:r>
        <w:t xml:space="preserve"> A partir do aumento da quantidade de </w:t>
      </w:r>
      <w:r w:rsidR="00352EAF">
        <w:t>informações</w:t>
      </w:r>
      <w:r>
        <w:t xml:space="preserve"> </w:t>
      </w:r>
      <w:r w:rsidR="00352EAF">
        <w:t>disponíveis</w:t>
      </w:r>
      <w:r>
        <w:t xml:space="preserve"> e do conhecimento da habilidade do </w:t>
      </w:r>
      <w:r w:rsidR="004978B5">
        <w:t>indivíduo</w:t>
      </w:r>
      <w:r>
        <w:t xml:space="preserve"> de realizar escolhas</w:t>
      </w:r>
      <w:r w:rsidR="002F2923">
        <w:t>,</w:t>
      </w:r>
      <w:r>
        <w:t xml:space="preserve"> a partir de sua experi</w:t>
      </w:r>
      <w:r w:rsidR="002F2923">
        <w:t>ê</w:t>
      </w:r>
      <w:r>
        <w:t xml:space="preserve">ncia pessoal, surgem os sistemas de </w:t>
      </w:r>
      <w:r w:rsidR="00352EAF">
        <w:t>recomendação</w:t>
      </w:r>
      <w:r>
        <w:t xml:space="preserve">. Esses sistemas buscam </w:t>
      </w:r>
      <w:r w:rsidR="00352EAF">
        <w:t>filtrar</w:t>
      </w:r>
      <w:r>
        <w:t xml:space="preserve"> a grande massa de dados </w:t>
      </w:r>
      <w:r w:rsidR="00352EAF">
        <w:t>disponível</w:t>
      </w:r>
      <w:r>
        <w:t xml:space="preserve">, para auxiliar o </w:t>
      </w:r>
      <w:r w:rsidR="004978B5">
        <w:t>indivíduo</w:t>
      </w:r>
      <w:r>
        <w:t xml:space="preserve"> na escolha das </w:t>
      </w:r>
      <w:r w:rsidR="00352EAF">
        <w:t>opções</w:t>
      </w:r>
      <w:r>
        <w:t xml:space="preserve"> </w:t>
      </w:r>
      <w:r w:rsidR="00352EAF">
        <w:t>disponíveis</w:t>
      </w:r>
      <w:r>
        <w:t>.</w:t>
      </w:r>
    </w:p>
    <w:p w14:paraId="0DF83763" w14:textId="16C3522D" w:rsidR="00EB05FD" w:rsidRDefault="00DB6A55" w:rsidP="00EB05FD">
      <w:pPr>
        <w:spacing w:after="120" w:line="360" w:lineRule="auto"/>
        <w:ind w:firstLine="851"/>
        <w:jc w:val="both"/>
      </w:pPr>
      <w:r>
        <w:t xml:space="preserve">Sistemas de </w:t>
      </w:r>
      <w:r w:rsidR="00352EAF">
        <w:t>recomendação</w:t>
      </w:r>
      <w:r>
        <w:t xml:space="preserve"> (RecSys</w:t>
      </w:r>
      <w:r w:rsidR="0022050D">
        <w:t xml:space="preserve"> </w:t>
      </w:r>
      <w:r>
        <w:t xml:space="preserve">- </w:t>
      </w:r>
      <w:r w:rsidRPr="00291587">
        <w:rPr>
          <w:i/>
          <w:iCs/>
        </w:rPr>
        <w:t>Recommender Systems</w:t>
      </w:r>
      <w:r>
        <w:t xml:space="preserve">) são </w:t>
      </w:r>
      <w:r w:rsidR="0022050D">
        <w:t>implementações</w:t>
      </w:r>
      <w:r>
        <w:t xml:space="preserve"> de softwares e </w:t>
      </w:r>
      <w:r w:rsidR="0022050D">
        <w:t>técnicas</w:t>
      </w:r>
      <w:r>
        <w:t>, que apresentam sugest</w:t>
      </w:r>
      <w:r w:rsidR="00EB05FD">
        <w:t>õ</w:t>
      </w:r>
      <w:r>
        <w:t xml:space="preserve">es de itens que seriam de uso de um </w:t>
      </w:r>
      <w:r w:rsidR="0022050D">
        <w:t>usuário</w:t>
      </w:r>
      <w:r>
        <w:t>. As sugest</w:t>
      </w:r>
      <w:r w:rsidR="00EB05FD">
        <w:t>õ</w:t>
      </w:r>
      <w:r>
        <w:t xml:space="preserve">es são de acordo com </w:t>
      </w:r>
      <w:r w:rsidR="0022050D">
        <w:t>vários</w:t>
      </w:r>
      <w:r>
        <w:t xml:space="preserve"> processos de decisão, como, que item comprar, que m</w:t>
      </w:r>
      <w:r w:rsidR="002F2923">
        <w:t>ú</w:t>
      </w:r>
      <w:r>
        <w:t>sica escutar ou que not</w:t>
      </w:r>
      <w:r w:rsidR="002F2923">
        <w:t>í</w:t>
      </w:r>
      <w:r>
        <w:t>cia ler. No geral, sistemas de</w:t>
      </w:r>
      <w:r w:rsidR="00EB05FD">
        <w:t xml:space="preserve"> </w:t>
      </w:r>
      <w:r w:rsidR="0022050D">
        <w:t>recomendação</w:t>
      </w:r>
      <w:r>
        <w:t xml:space="preserve"> servem para dois </w:t>
      </w:r>
      <w:r w:rsidR="0022050D">
        <w:t>propósitos</w:t>
      </w:r>
      <w:r>
        <w:t xml:space="preserve"> diferentes. Eles podem ser utilizados para estimular os </w:t>
      </w:r>
      <w:r w:rsidR="0022050D">
        <w:t>usuários</w:t>
      </w:r>
      <w:r>
        <w:t xml:space="preserve"> a fazer alguma coisa como comprar livros ou assistir algum </w:t>
      </w:r>
      <w:r w:rsidR="0022050D">
        <w:t>fi</w:t>
      </w:r>
      <w:r>
        <w:t xml:space="preserve">lme. Em contrapartida, os sistemas de </w:t>
      </w:r>
      <w:r w:rsidR="0022050D">
        <w:t>recomendação</w:t>
      </w:r>
      <w:r>
        <w:t xml:space="preserve"> podem ser utilizados para lidar com a sobrecarga de </w:t>
      </w:r>
      <w:r w:rsidR="0022050D">
        <w:t>informações</w:t>
      </w:r>
      <w:r>
        <w:t xml:space="preserve">, selecionando os melhores itens de uma base maior </w:t>
      </w:r>
      <w:commentRangeStart w:id="2"/>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2"/>
      <w:r w:rsidR="002F2923">
        <w:rPr>
          <w:rStyle w:val="Refdecomentrio"/>
        </w:rPr>
        <w:commentReference w:id="2"/>
      </w:r>
      <w:r w:rsidR="002F2923">
        <w:t>.</w:t>
      </w:r>
    </w:p>
    <w:p w14:paraId="06718B56" w14:textId="1E2F750C" w:rsidR="00DB6A55" w:rsidRDefault="00DB6A55" w:rsidP="00EB05FD">
      <w:pPr>
        <w:spacing w:after="120" w:line="360" w:lineRule="auto"/>
        <w:ind w:firstLine="851"/>
        <w:jc w:val="both"/>
      </w:pPr>
      <w:r>
        <w:t xml:space="preserve">O </w:t>
      </w:r>
      <w:r w:rsidR="004978B5">
        <w:t>auxílio</w:t>
      </w:r>
      <w:r>
        <w:t xml:space="preserve"> que um sistema de </w:t>
      </w:r>
      <w:r w:rsidR="0022050D">
        <w:t>recomendação</w:t>
      </w:r>
      <w:r>
        <w:t xml:space="preserve"> prov</w:t>
      </w:r>
      <w:r w:rsidR="002F2923">
        <w:t>ê</w:t>
      </w:r>
      <w:r>
        <w:t xml:space="preserve"> pode ser bem </w:t>
      </w:r>
      <w:r w:rsidR="002E128E">
        <w:t>específico</w:t>
      </w:r>
      <w:r>
        <w:t xml:space="preserve"> ou </w:t>
      </w:r>
      <w:r w:rsidR="0022050D">
        <w:t>genérico</w:t>
      </w:r>
      <w:r>
        <w:t xml:space="preserve">. Isso vai depender do tipo de </w:t>
      </w:r>
      <w:r w:rsidR="0022050D">
        <w:t>fi</w:t>
      </w:r>
      <w:r>
        <w:t xml:space="preserve">ltragem escolhida para realizar a </w:t>
      </w:r>
      <w:r w:rsidR="0022050D">
        <w:t>recomendação</w:t>
      </w:r>
      <w:r>
        <w:t xml:space="preserve">. Quando um sistema busca uma </w:t>
      </w:r>
      <w:r w:rsidR="0022050D">
        <w:t>fi</w:t>
      </w:r>
      <w:r>
        <w:t xml:space="preserve">ltragem que leva em </w:t>
      </w:r>
      <w:r w:rsidR="0022050D">
        <w:t>consideração</w:t>
      </w:r>
      <w:r>
        <w:t xml:space="preserve"> as </w:t>
      </w:r>
      <w:r w:rsidR="0022050D">
        <w:t>preferências</w:t>
      </w:r>
      <w:r>
        <w:t xml:space="preserve"> do </w:t>
      </w:r>
      <w:r w:rsidR="0022050D">
        <w:t>usuário</w:t>
      </w:r>
      <w:r>
        <w:t>, elas podem ser obtidas implicitamente</w:t>
      </w:r>
      <w:r w:rsidR="002F2923">
        <w:t>,</w:t>
      </w:r>
      <w:r>
        <w:t xml:space="preserve"> por meio de um monitoramento de comportamento. No entanto, um sistema de </w:t>
      </w:r>
      <w:r w:rsidR="0022050D">
        <w:t>recomendação</w:t>
      </w:r>
      <w:r>
        <w:t xml:space="preserve"> pode </w:t>
      </w:r>
      <w:r w:rsidR="0022050D">
        <w:t>também</w:t>
      </w:r>
      <w:r>
        <w:t xml:space="preserve"> obter explicitamente sua </w:t>
      </w:r>
      <w:r w:rsidR="0022050D">
        <w:t>preferência</w:t>
      </w:r>
      <w:r>
        <w:t xml:space="preserve"> </w:t>
      </w:r>
      <w:r w:rsidR="0022050D">
        <w:t>através</w:t>
      </w:r>
      <w:r>
        <w:t xml:space="preserve"> de perguntas </w:t>
      </w:r>
      <w:commentRangeStart w:id="3"/>
      <w:r w:rsidR="00D07535">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07535">
        <w:fldChar w:fldCharType="separate"/>
      </w:r>
      <w:r w:rsidR="009F6952" w:rsidRPr="009F6952">
        <w:rPr>
          <w:noProof/>
        </w:rPr>
        <w:t>(DIETMAR et al., 2010)</w:t>
      </w:r>
      <w:r w:rsidR="00D07535">
        <w:fldChar w:fldCharType="end"/>
      </w:r>
      <w:commentRangeEnd w:id="3"/>
      <w:r w:rsidR="002F2923">
        <w:rPr>
          <w:rStyle w:val="Refdecomentrio"/>
        </w:rPr>
        <w:commentReference w:id="3"/>
      </w:r>
      <w:r w:rsidR="002F2923">
        <w:t>.</w:t>
      </w:r>
    </w:p>
    <w:p w14:paraId="4CFB28D3" w14:textId="1DAA0BB4" w:rsidR="00DB6A55" w:rsidRDefault="00DB6A55" w:rsidP="00EB05FD">
      <w:pPr>
        <w:spacing w:after="120" w:line="360" w:lineRule="auto"/>
        <w:ind w:firstLine="851"/>
        <w:jc w:val="both"/>
      </w:pPr>
      <w:r>
        <w:t xml:space="preserve">As </w:t>
      </w:r>
      <w:r w:rsidR="0022050D">
        <w:t>recomendações</w:t>
      </w:r>
      <w:r>
        <w:t xml:space="preserve"> personalizadas necessitam que o sistema </w:t>
      </w:r>
      <w:r w:rsidR="0022050D">
        <w:t>conheça</w:t>
      </w:r>
      <w:r>
        <w:t xml:space="preserve"> algo sobre cada </w:t>
      </w:r>
      <w:r w:rsidR="0022050D">
        <w:t>usuário</w:t>
      </w:r>
      <w:r>
        <w:t xml:space="preserve"> da base. Todo sistema de </w:t>
      </w:r>
      <w:r w:rsidR="0022050D">
        <w:t>recomendação</w:t>
      </w:r>
      <w:r>
        <w:t xml:space="preserve"> deve desenvolver e manter um </w:t>
      </w:r>
      <w:r w:rsidRPr="00A536FE">
        <w:rPr>
          <w:i/>
          <w:iCs/>
        </w:rPr>
        <w:t>user model</w:t>
      </w:r>
      <w:r>
        <w:t xml:space="preserve"> ou </w:t>
      </w:r>
      <w:r w:rsidRPr="00A536FE">
        <w:rPr>
          <w:i/>
          <w:iCs/>
        </w:rPr>
        <w:lastRenderedPageBreak/>
        <w:t>user pro</w:t>
      </w:r>
      <w:r w:rsidR="0022050D" w:rsidRPr="00A536FE">
        <w:rPr>
          <w:i/>
          <w:iCs/>
        </w:rPr>
        <w:t>fi</w:t>
      </w:r>
      <w:r w:rsidRPr="00A536FE">
        <w:rPr>
          <w:i/>
          <w:iCs/>
        </w:rPr>
        <w:t>le</w:t>
      </w:r>
      <w:r>
        <w:t xml:space="preserve">, que por exemplo, </w:t>
      </w:r>
      <w:r w:rsidR="0022050D">
        <w:t>contém</w:t>
      </w:r>
      <w:r>
        <w:t xml:space="preserve"> as </w:t>
      </w:r>
      <w:r w:rsidR="0022050D">
        <w:t>preferências</w:t>
      </w:r>
      <w:r>
        <w:t xml:space="preserve"> </w:t>
      </w:r>
      <w:r w:rsidR="008464C5">
        <w:t>dele</w:t>
      </w:r>
      <w:r>
        <w:t xml:space="preserve">. A </w:t>
      </w:r>
      <w:r w:rsidR="0022050D">
        <w:t>existência</w:t>
      </w:r>
      <w:r>
        <w:t xml:space="preserve"> de um </w:t>
      </w:r>
      <w:r w:rsidRPr="0002527A">
        <w:rPr>
          <w:i/>
          <w:iCs/>
        </w:rPr>
        <w:t>user model</w:t>
      </w:r>
      <w:r>
        <w:t xml:space="preserve"> </w:t>
      </w:r>
      <w:r w:rsidR="0002527A">
        <w:t>é</w:t>
      </w:r>
      <w:r>
        <w:t xml:space="preserve"> essencial para qualquer sistema de </w:t>
      </w:r>
      <w:r w:rsidR="0022050D">
        <w:t>recomendação</w:t>
      </w:r>
      <w:r>
        <w:t xml:space="preserve"> </w:t>
      </w:r>
      <w:r w:rsidR="00130F7F">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130F7F">
        <w:fldChar w:fldCharType="separate"/>
      </w:r>
      <w:r w:rsidR="009F6952" w:rsidRPr="009F6952">
        <w:rPr>
          <w:noProof/>
        </w:rPr>
        <w:t>(DIETMAR et al., 2010)</w:t>
      </w:r>
      <w:r w:rsidR="00130F7F">
        <w:fldChar w:fldCharType="end"/>
      </w:r>
      <w:r w:rsidR="002F2923">
        <w:t>.</w:t>
      </w:r>
    </w:p>
    <w:p w14:paraId="260A74DA" w14:textId="1F8FB0AA" w:rsidR="00123D9A" w:rsidRDefault="00DB6A55" w:rsidP="00123D9A">
      <w:pPr>
        <w:spacing w:after="120" w:line="360" w:lineRule="auto"/>
        <w:ind w:firstLine="851"/>
        <w:jc w:val="both"/>
      </w:pPr>
      <w:r>
        <w:t xml:space="preserve">Os sistemas de </w:t>
      </w:r>
      <w:r w:rsidR="0022050D">
        <w:t>recomendação</w:t>
      </w:r>
      <w:r>
        <w:t xml:space="preserve"> iniciaram com a "</w:t>
      </w:r>
      <w:r w:rsidRPr="00F246E1">
        <w:rPr>
          <w:i/>
          <w:iCs/>
        </w:rPr>
        <w:t>Usenet</w:t>
      </w:r>
      <w:r>
        <w:t>"</w:t>
      </w:r>
      <w:r w:rsidR="0022050D">
        <w:t xml:space="preserve"> </w:t>
      </w:r>
      <w:r>
        <w:t xml:space="preserve">da </w:t>
      </w:r>
      <w:r w:rsidRPr="00CE5385">
        <w:rPr>
          <w:i/>
          <w:iCs/>
        </w:rPr>
        <w:t>Duke University</w:t>
      </w:r>
      <w:r w:rsidR="002F2923">
        <w:rPr>
          <w:i/>
          <w:iCs/>
        </w:rPr>
        <w:t>,</w:t>
      </w:r>
      <w:r>
        <w:t xml:space="preserve"> na </w:t>
      </w:r>
      <w:r w:rsidR="0022050D">
        <w:t>década</w:t>
      </w:r>
      <w:r>
        <w:t xml:space="preserve"> de 70, um sistema com uma </w:t>
      </w:r>
      <w:r w:rsidR="0022050D">
        <w:t>distribuição</w:t>
      </w:r>
      <w:r>
        <w:t xml:space="preserve"> global que buscava divulgar novas </w:t>
      </w:r>
      <w:r w:rsidR="0022050D">
        <w:t>notícias</w:t>
      </w:r>
      <w:r>
        <w:t xml:space="preserve"> postadas e classi</w:t>
      </w:r>
      <w:r w:rsidR="0022050D">
        <w:t>fi</w:t>
      </w:r>
      <w:r>
        <w:t xml:space="preserve">cadas pelos seus </w:t>
      </w:r>
      <w:r w:rsidR="0022050D">
        <w:t>usuários</w:t>
      </w:r>
      <w:r>
        <w:t xml:space="preserve">. Em 1985, iniciaram-se as </w:t>
      </w:r>
      <w:r w:rsidR="0022050D">
        <w:t>recomendações</w:t>
      </w:r>
      <w:r>
        <w:t xml:space="preserve"> baseadas em </w:t>
      </w:r>
      <w:r w:rsidR="0022050D">
        <w:t>conteúdo</w:t>
      </w:r>
      <w:r>
        <w:t xml:space="preserve">, a partir de uma arquitetura para sistemas de </w:t>
      </w:r>
      <w:r w:rsidR="0022050D">
        <w:t>informação</w:t>
      </w:r>
      <w:r>
        <w:t xml:space="preserve"> de larga escala. A Xerox teve sua grande </w:t>
      </w:r>
      <w:r w:rsidR="0022050D">
        <w:t>participação</w:t>
      </w:r>
      <w:r>
        <w:t xml:space="preserve"> em 1992, desenvolvendo o primeiro sistema (Tapestry) designado a realizar a </w:t>
      </w:r>
      <w:r w:rsidR="0022050D">
        <w:t>fi</w:t>
      </w:r>
      <w:r>
        <w:t xml:space="preserve">ltragem colaborativa. Em 1997, foi desenvolvido o primeiro sistema de </w:t>
      </w:r>
      <w:r w:rsidR="0022050D">
        <w:t>recomendação</w:t>
      </w:r>
      <w:r>
        <w:t xml:space="preserve"> de </w:t>
      </w:r>
      <w:r w:rsidR="0022050D">
        <w:t>fi</w:t>
      </w:r>
      <w:r>
        <w:t xml:space="preserve">lmes chamado Movielens. </w:t>
      </w:r>
      <w:r w:rsidR="004978B5">
        <w:t>Até</w:t>
      </w:r>
      <w:r>
        <w:t xml:space="preserve"> que em 2000, a Pandora iniciou o</w:t>
      </w:r>
      <w:r w:rsidR="00EB05FD">
        <w:t xml:space="preserve"> </w:t>
      </w:r>
      <w:r>
        <w:t xml:space="preserve">projeto genoma musical, onde a </w:t>
      </w:r>
      <w:r w:rsidR="0022050D">
        <w:t>recomendação</w:t>
      </w:r>
      <w:r>
        <w:t xml:space="preserve"> passou a ser utilizada para facilitar as escolhas de um </w:t>
      </w:r>
      <w:r w:rsidR="0022050D">
        <w:t>usuário</w:t>
      </w:r>
      <w:r>
        <w:t xml:space="preserve"> entre as diversas </w:t>
      </w:r>
      <w:r w:rsidR="0022050D">
        <w:t>músicas</w:t>
      </w:r>
      <w:r>
        <w:t xml:space="preserve"> existentes na </w:t>
      </w:r>
      <w:r w:rsidR="0022050D">
        <w:t>época</w:t>
      </w:r>
      <w:r w:rsidR="00C656A6">
        <w:t xml:space="preserve"> </w:t>
      </w:r>
      <w:r w:rsidR="00C656A6">
        <w:fldChar w:fldCharType="begin" w:fldLock="1"/>
      </w:r>
      <w:r w:rsidR="009F6952">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C656A6">
        <w:fldChar w:fldCharType="separate"/>
      </w:r>
      <w:r w:rsidR="009F6952" w:rsidRPr="009F6952">
        <w:rPr>
          <w:noProof/>
        </w:rPr>
        <w:t>(BHATNAGAR, 2016)</w:t>
      </w:r>
      <w:r w:rsidR="00C656A6">
        <w:fldChar w:fldCharType="end"/>
      </w:r>
      <w:r w:rsidR="002F2923">
        <w:t>.</w:t>
      </w:r>
    </w:p>
    <w:p w14:paraId="3EB0FB20" w14:textId="07AE03B3" w:rsidR="00D562E0" w:rsidRDefault="00D562E0" w:rsidP="00B52810">
      <w:pPr>
        <w:spacing w:after="120" w:line="360" w:lineRule="auto"/>
        <w:ind w:firstLine="851"/>
        <w:jc w:val="both"/>
      </w:pPr>
      <w:r>
        <w:t xml:space="preserve">Desde então, </w:t>
      </w:r>
      <w:r w:rsidR="00AA5FE5">
        <w:t>os sistemas de recomendação têm</w:t>
      </w:r>
      <w:r>
        <w:t xml:space="preserve"> revolucionado o mercado</w:t>
      </w:r>
      <w:r w:rsidR="0020673C">
        <w:t xml:space="preserve"> de </w:t>
      </w:r>
      <w:r w:rsidR="005A33E5">
        <w:t>aplicações</w:t>
      </w:r>
      <w:r>
        <w:t xml:space="preserve"> de diversas formas, </w:t>
      </w:r>
      <w:r w:rsidR="004559BF">
        <w:t xml:space="preserve">pois com eles, </w:t>
      </w:r>
      <w:r w:rsidR="005E12CA">
        <w:t>aumentam-se o</w:t>
      </w:r>
      <w:r>
        <w:t xml:space="preserve"> </w:t>
      </w:r>
      <w:r w:rsidR="00AA5FE5">
        <w:t>número</w:t>
      </w:r>
      <w:r>
        <w:t xml:space="preserve"> de itens vendidos</w:t>
      </w:r>
      <w:r w:rsidR="004559BF">
        <w:t xml:space="preserve"> em sites de venda online</w:t>
      </w:r>
      <w:r>
        <w:t>,</w:t>
      </w:r>
      <w:r w:rsidR="004559BF">
        <w:t xml:space="preserve"> além dos sites conseguirem</w:t>
      </w:r>
      <w:r>
        <w:t xml:space="preserve"> vende</w:t>
      </w:r>
      <w:r w:rsidR="004559BF">
        <w:t>r</w:t>
      </w:r>
      <w:r>
        <w:t xml:space="preserve"> itens mais diversificados</w:t>
      </w:r>
      <w:r w:rsidR="00AA5FE5">
        <w:t>.</w:t>
      </w:r>
      <w:r>
        <w:t xml:space="preserve"> </w:t>
      </w:r>
      <w:r w:rsidR="005E12CA">
        <w:t xml:space="preserve">Eles têm </w:t>
      </w:r>
      <w:r>
        <w:t>melhorado a satisfação dos usuários e</w:t>
      </w:r>
      <w:r w:rsidR="005E12CA">
        <w:t>,</w:t>
      </w:r>
      <w:r>
        <w:t xml:space="preserve"> com isso, </w:t>
      </w:r>
      <w:r w:rsidR="005E12CA">
        <w:t xml:space="preserve">têm aumentado </w:t>
      </w:r>
      <w:r>
        <w:t>sua</w:t>
      </w:r>
      <w:r w:rsidR="005E12CA">
        <w:t>s</w:t>
      </w:r>
      <w:r>
        <w:t xml:space="preserve"> fidelidade</w:t>
      </w:r>
      <w:r w:rsidR="005E12CA">
        <w:t>s</w:t>
      </w:r>
      <w:r>
        <w:t xml:space="preserve"> na aplicação, e o principal, os RecSys </w:t>
      </w:r>
      <w:r w:rsidR="00C55324">
        <w:t>ajudam a entender</w:t>
      </w:r>
      <w:r w:rsidR="000E5019">
        <w:t xml:space="preserve"> melhor</w:t>
      </w:r>
      <w:r>
        <w:t xml:space="preserve"> o que o usuário</w:t>
      </w:r>
      <w:r w:rsidR="005E12CA">
        <w:t>s</w:t>
      </w:r>
      <w:r>
        <w:t xml:space="preserve"> quer</w:t>
      </w:r>
      <w:r w:rsidR="005E12CA">
        <w:t>em</w:t>
      </w:r>
      <w:r>
        <w:t>.</w:t>
      </w:r>
      <w:r w:rsidR="005A4A7A">
        <w:t xml:space="preserve"> </w:t>
      </w:r>
      <w:r w:rsidR="005A4A7A">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5A4A7A">
        <w:fldChar w:fldCharType="separate"/>
      </w:r>
      <w:r w:rsidR="009F6952" w:rsidRPr="009F6952">
        <w:rPr>
          <w:noProof/>
        </w:rPr>
        <w:t>(RICCI; ROKACH; SHAPIRA, 2011)</w:t>
      </w:r>
      <w:r w:rsidR="005A4A7A">
        <w:fldChar w:fldCharType="end"/>
      </w:r>
    </w:p>
    <w:p w14:paraId="5C9BB00A" w14:textId="395AC349" w:rsidR="00123D9A" w:rsidRDefault="008A6A4F" w:rsidP="00B52810">
      <w:pPr>
        <w:spacing w:after="120" w:line="360" w:lineRule="auto"/>
        <w:ind w:firstLine="851"/>
        <w:jc w:val="both"/>
      </w:pPr>
      <w:r>
        <w:t xml:space="preserve">Os </w:t>
      </w:r>
      <w:r w:rsidRPr="00B2550E">
        <w:rPr>
          <w:i/>
          <w:iCs/>
        </w:rPr>
        <w:t>RecSys</w:t>
      </w:r>
      <w:r>
        <w:t xml:space="preserve"> têm</w:t>
      </w:r>
      <w:r w:rsidR="00123D9A">
        <w:t xml:space="preserve"> evoluído muito desde o seu surgimento, isso acontece dado o interesse acadêmico e comercial sobre a </w:t>
      </w:r>
      <w:r w:rsidR="008B0271">
        <w:t>área</w:t>
      </w:r>
      <w:r w:rsidR="005E12CA">
        <w:t>, além d</w:t>
      </w:r>
      <w:r>
        <w:t>os</w:t>
      </w:r>
      <w:r w:rsidR="00123D9A">
        <w:t xml:space="preserve"> benefícios que </w:t>
      </w:r>
      <w:r>
        <w:t>el</w:t>
      </w:r>
      <w:r w:rsidR="00D41D9E">
        <w:t>a</w:t>
      </w:r>
      <w:r w:rsidR="00123D9A">
        <w:t xml:space="preserve"> pode trazer</w:t>
      </w:r>
      <w:r>
        <w:t xml:space="preserve">. Um </w:t>
      </w:r>
      <w:r w:rsidR="00300D4C">
        <w:t xml:space="preserve">caso </w:t>
      </w:r>
      <w:r>
        <w:t xml:space="preserve">famoso </w:t>
      </w:r>
      <w:r w:rsidR="00E82769">
        <w:t>dos sistemas</w:t>
      </w:r>
      <w:r>
        <w:t xml:space="preserve"> de recomendação foi o </w:t>
      </w:r>
      <w:r w:rsidRPr="008A6A4F">
        <w:rPr>
          <w:i/>
          <w:iCs/>
        </w:rPr>
        <w:t>Netflix Prize</w:t>
      </w:r>
      <w:r>
        <w:t>, uma competição feita pela Netfli</w:t>
      </w:r>
      <w:r w:rsidR="002879D5">
        <w:t>x</w:t>
      </w:r>
      <w:r>
        <w:t>, que ofereceu um milhão a quem melhorasse o algoritmo</w:t>
      </w:r>
      <w:r w:rsidR="00EB661F">
        <w:t xml:space="preserve"> de recomendação</w:t>
      </w:r>
      <w:r>
        <w:t xml:space="preserve"> d</w:t>
      </w:r>
      <w:r w:rsidR="00EB661F">
        <w:t>e seu</w:t>
      </w:r>
      <w:r>
        <w:t xml:space="preserve"> sistema em 10%.</w:t>
      </w:r>
      <w:r w:rsidR="002879D5">
        <w:t xml:space="preserve"> A competição iniciou em 2006 e demorou 3 ano</w:t>
      </w:r>
      <w:r w:rsidR="00DB1416">
        <w:t>s</w:t>
      </w:r>
      <w:r w:rsidR="002879D5">
        <w:t xml:space="preserve"> para alguém conseguir resolver o problema deles</w:t>
      </w:r>
      <w:r w:rsidR="005E12CA">
        <w:t xml:space="preserve"> de maneira satisfatória</w:t>
      </w:r>
      <w:r w:rsidR="002879D5">
        <w:t>.</w:t>
      </w:r>
      <w:r w:rsidR="00DB1416">
        <w:t xml:space="preserve"> </w:t>
      </w:r>
      <w:r w:rsidR="00C723D2">
        <w:t xml:space="preserve">Nesse caso o vencedor utilizou </w:t>
      </w:r>
      <w:r w:rsidR="005E12CA">
        <w:t>um</w:t>
      </w:r>
      <w:r w:rsidR="00C723D2">
        <w:t xml:space="preserve"> modelo</w:t>
      </w:r>
      <w:r w:rsidR="00DB1416">
        <w:t xml:space="preserve"> </w:t>
      </w:r>
      <w:r w:rsidR="00E82769">
        <w:t>híbrido</w:t>
      </w:r>
      <w:r w:rsidR="00C723D2">
        <w:t xml:space="preserve"> de RecSys</w:t>
      </w:r>
      <w:r w:rsidR="00442874">
        <w:t xml:space="preserve"> </w:t>
      </w:r>
      <w:r w:rsidR="00442874">
        <w:fldChar w:fldCharType="begin" w:fldLock="1"/>
      </w:r>
      <w:r w:rsidR="009F6952">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442874">
        <w:fldChar w:fldCharType="separate"/>
      </w:r>
      <w:r w:rsidR="009F6952" w:rsidRPr="009F6952">
        <w:rPr>
          <w:noProof/>
        </w:rPr>
        <w:t>(FALK, 2019)</w:t>
      </w:r>
      <w:r w:rsidR="00442874">
        <w:fldChar w:fldCharType="end"/>
      </w:r>
      <w:r w:rsidR="005E12CA">
        <w:t>.</w:t>
      </w:r>
    </w:p>
    <w:p w14:paraId="26A368CC" w14:textId="749C150B" w:rsidR="00AF0664" w:rsidRDefault="00180923" w:rsidP="00810AAA">
      <w:pPr>
        <w:spacing w:after="120" w:line="360" w:lineRule="auto"/>
        <w:ind w:firstLine="851"/>
        <w:jc w:val="both"/>
      </w:pPr>
      <w:r>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009F6952" w:rsidRPr="009F6952">
        <w:rPr>
          <w:noProof/>
        </w:rPr>
        <w:t>(DIETMAR et al., 2010)</w:t>
      </w:r>
      <w:r>
        <w:fldChar w:fldCharType="end"/>
      </w:r>
      <w:r w:rsidR="00DB6A55">
        <w:t xml:space="preserve"> tra</w:t>
      </w:r>
      <w:r w:rsidR="002F2923">
        <w:t>zem</w:t>
      </w:r>
      <w:r w:rsidR="00DB6A55">
        <w:t xml:space="preserve"> em sua obra os 4 tipos de sistemas de </w:t>
      </w:r>
      <w:r w:rsidR="0022050D">
        <w:t>recomendação</w:t>
      </w:r>
      <w:r w:rsidR="00DB6A55">
        <w:t xml:space="preserve">, sendo eles: </w:t>
      </w:r>
      <w:r w:rsidR="0022050D">
        <w:t>recomendação</w:t>
      </w:r>
      <w:r w:rsidR="00DB6A55">
        <w:t xml:space="preserve"> colaborativa</w:t>
      </w:r>
      <w:r w:rsidR="005E12CA">
        <w:t>,</w:t>
      </w:r>
      <w:r w:rsidR="00AF0664">
        <w:t xml:space="preserve"> que parte da ideia de que se os usuários compartilharam dos mesmos interesses no passado, eles continuar</w:t>
      </w:r>
      <w:r w:rsidR="005E12CA">
        <w:t>ão</w:t>
      </w:r>
      <w:r w:rsidR="00AF0664">
        <w:t xml:space="preserve"> tendo os mesmos interesses no futuro.</w:t>
      </w:r>
      <w:r w:rsidR="00B0681F">
        <w:t xml:space="preserve"> </w:t>
      </w:r>
      <w:r w:rsidR="00AF0664">
        <w:t>R</w:t>
      </w:r>
      <w:r w:rsidR="0022050D">
        <w:t>ecomendação</w:t>
      </w:r>
      <w:r w:rsidR="00DB6A55">
        <w:t xml:space="preserve"> baseada em </w:t>
      </w:r>
      <w:r w:rsidR="0022050D">
        <w:t>conteúdo</w:t>
      </w:r>
      <w:r w:rsidR="00DB6A55">
        <w:t>,</w:t>
      </w:r>
      <w:r w:rsidR="00AF0664">
        <w:t xml:space="preserve"> onde o sistema aprende a recomendar itens que são similares ao que o usuário gostou no passado, essa similaridade </w:t>
      </w:r>
      <w:r w:rsidR="005E12CA">
        <w:t>é</w:t>
      </w:r>
      <w:r w:rsidR="00AF0664">
        <w:t xml:space="preserve"> calculada baseada na relação das características dos itens a serem comparados</w:t>
      </w:r>
      <w:r w:rsidR="009C7A29">
        <w:t xml:space="preserve"> </w:t>
      </w:r>
      <w:r w:rsidR="009C7A29">
        <w:fldChar w:fldCharType="begin" w:fldLock="1"/>
      </w:r>
      <w:r w:rsidR="009F695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et al., 2011)"},"properties":{"noteIndex":0},"schema":"https://github.com/citation-style-language/schema/raw/master/csl-citation.json"}</w:instrText>
      </w:r>
      <w:r w:rsidR="009C7A29">
        <w:fldChar w:fldCharType="separate"/>
      </w:r>
      <w:r w:rsidR="009F6952" w:rsidRPr="009F6952">
        <w:rPr>
          <w:noProof/>
        </w:rPr>
        <w:t>(RICCI; ROKACH; SHAPIRA, 2011)</w:t>
      </w:r>
      <w:r w:rsidR="009C7A29">
        <w:fldChar w:fldCharType="end"/>
      </w:r>
      <w:r w:rsidR="005E12CA">
        <w:t>.</w:t>
      </w:r>
    </w:p>
    <w:p w14:paraId="0F13C042" w14:textId="797B3852" w:rsidR="005C5C59" w:rsidRDefault="006E7ACD" w:rsidP="005C5C59">
      <w:pPr>
        <w:spacing w:after="120" w:line="360" w:lineRule="auto"/>
        <w:ind w:firstLine="851"/>
        <w:jc w:val="both"/>
      </w:pPr>
      <w:r>
        <w:t>O terceiro tipo é a r</w:t>
      </w:r>
      <w:r w:rsidR="0022050D">
        <w:t>ecomendação</w:t>
      </w:r>
      <w:r w:rsidR="00DB6A55">
        <w:t xml:space="preserve"> baseada em conhecimento</w:t>
      </w:r>
      <w:r w:rsidR="005E12CA">
        <w:t>,</w:t>
      </w:r>
      <w:r w:rsidR="005C5C59">
        <w:t xml:space="preserve"> a qual não consegue depender somente do histórico de compra de um usuário, </w:t>
      </w:r>
      <w:r w:rsidR="00C85481">
        <w:t>é</w:t>
      </w:r>
      <w:r w:rsidR="005C5C59">
        <w:t xml:space="preserve"> necessário um conteúdo mais </w:t>
      </w:r>
      <w:r w:rsidR="005C5C59">
        <w:lastRenderedPageBreak/>
        <w:t>estruturado e detalhado para ser gerad</w:t>
      </w:r>
      <w:r w:rsidR="005E12CA">
        <w:t>a</w:t>
      </w:r>
      <w:r w:rsidR="005C5C59">
        <w:t xml:space="preserve"> uma recomendação, geralmente nesse tipo, </w:t>
      </w:r>
      <w:r w:rsidR="003B3DBA">
        <w:t>é</w:t>
      </w:r>
      <w:r w:rsidR="005C5C59">
        <w:t xml:space="preserve"> utilizado um conteúdo adicional fornecido manualmente (conteúdo recente ao produto e usuário).</w:t>
      </w:r>
      <w:r w:rsidR="00DB6A55">
        <w:t xml:space="preserve"> </w:t>
      </w:r>
      <w:r w:rsidR="005C5C59">
        <w:t xml:space="preserve">E por último, </w:t>
      </w:r>
      <w:r w:rsidR="00DB6A55">
        <w:t xml:space="preserve">sistemas de </w:t>
      </w:r>
      <w:r w:rsidR="0022050D">
        <w:t>recomendação</w:t>
      </w:r>
      <w:r w:rsidR="00DB6A55">
        <w:t xml:space="preserve"> </w:t>
      </w:r>
      <w:r w:rsidR="0022050D">
        <w:t>híbridos</w:t>
      </w:r>
      <w:r w:rsidR="005C5C59">
        <w:t xml:space="preserve"> onde a ideia </w:t>
      </w:r>
      <w:r w:rsidR="00F964AE">
        <w:t>é</w:t>
      </w:r>
      <w:r w:rsidR="005C5C59">
        <w:t xml:space="preserve"> combinar as diferentes técnicas, </w:t>
      </w:r>
      <w:r w:rsidR="005E12CA">
        <w:t xml:space="preserve">a fim de </w:t>
      </w:r>
      <w:r w:rsidR="005C5C59">
        <w:t>gerar uma boa e mais assertiva recomendação</w:t>
      </w:r>
      <w:r w:rsidR="00211E74">
        <w:t xml:space="preserve"> </w:t>
      </w:r>
      <w:r w:rsidR="00211E74">
        <w:fldChar w:fldCharType="begin" w:fldLock="1"/>
      </w:r>
      <w:r w:rsidR="009F695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11E74">
        <w:fldChar w:fldCharType="separate"/>
      </w:r>
      <w:r w:rsidR="009F6952" w:rsidRPr="009F6952">
        <w:rPr>
          <w:noProof/>
        </w:rPr>
        <w:t>(DIETMAR et al., 2010)</w:t>
      </w:r>
      <w:r w:rsidR="00211E74">
        <w:fldChar w:fldCharType="end"/>
      </w:r>
      <w:r w:rsidR="005E12CA">
        <w:t>.</w:t>
      </w:r>
    </w:p>
    <w:p w14:paraId="58FC8D7B" w14:textId="08C67591" w:rsidR="00335350" w:rsidRDefault="00AA29F7" w:rsidP="005C5C59">
      <w:pPr>
        <w:spacing w:after="120" w:line="360" w:lineRule="auto"/>
        <w:ind w:firstLine="851"/>
        <w:jc w:val="both"/>
      </w:pPr>
      <w:r>
        <w:t>Esses</w:t>
      </w:r>
      <w:r w:rsidR="0089092D">
        <w:t xml:space="preserve"> sistemas têm</w:t>
      </w:r>
      <w:r w:rsidR="00D15FC0">
        <w:t xml:space="preserve"> ajudado muito na venda de produtos </w:t>
      </w:r>
      <w:r w:rsidR="00D15FC0" w:rsidRPr="0033313F">
        <w:rPr>
          <w:i/>
          <w:iCs/>
        </w:rPr>
        <w:t>online</w:t>
      </w:r>
      <w:r w:rsidR="00D15FC0">
        <w:t xml:space="preserve">, porém, um dos </w:t>
      </w:r>
      <w:r w:rsidR="005B5877">
        <w:t>segmentos</w:t>
      </w:r>
      <w:r w:rsidR="00D15FC0">
        <w:t xml:space="preserve"> de mercado que</w:t>
      </w:r>
      <w:r w:rsidR="00C7299D">
        <w:t xml:space="preserve"> apresentaram</w:t>
      </w:r>
      <w:r w:rsidR="00D15FC0">
        <w:t xml:space="preserve"> problemas, </w:t>
      </w:r>
      <w:r w:rsidR="005E12CA">
        <w:t xml:space="preserve">foram </w:t>
      </w:r>
      <w:r w:rsidR="00D15FC0">
        <w:t>as vendas de álbum ou faixas</w:t>
      </w:r>
      <w:r w:rsidR="005E12CA">
        <w:t xml:space="preserve"> musicais</w:t>
      </w:r>
      <w:r w:rsidR="00D15FC0">
        <w:t xml:space="preserve"> </w:t>
      </w:r>
      <w:r w:rsidR="00D15FC0" w:rsidRPr="0033313F">
        <w:rPr>
          <w:i/>
          <w:iCs/>
        </w:rPr>
        <w:t>online</w:t>
      </w:r>
      <w:r w:rsidR="00242EB1">
        <w:t xml:space="preserve">. </w:t>
      </w:r>
      <w:r w:rsidR="002B42A3">
        <w:t>E</w:t>
      </w:r>
      <w:r w:rsidR="00242EB1">
        <w:t xml:space="preserve">las </w:t>
      </w:r>
      <w:r w:rsidR="00D15FC0">
        <w:t>possibilita</w:t>
      </w:r>
      <w:r w:rsidR="00AE1B50">
        <w:t>m</w:t>
      </w:r>
      <w:r w:rsidR="00D15FC0">
        <w:t xml:space="preserve"> as pessoas baixarem ou receberem as faixas</w:t>
      </w:r>
      <w:r w:rsidR="007D4C07">
        <w:t xml:space="preserve"> a partir de compra</w:t>
      </w:r>
      <w:r w:rsidR="008F067A">
        <w:t>s</w:t>
      </w:r>
      <w:r w:rsidR="00B805AE">
        <w:t xml:space="preserve"> </w:t>
      </w:r>
      <w:r w:rsidR="0026589C">
        <w:t>em lojas virtuais</w:t>
      </w:r>
      <w:r w:rsidR="001A7098">
        <w:t>, por</w:t>
      </w:r>
      <w:r w:rsidR="005E12CA">
        <w:t>é</w:t>
      </w:r>
      <w:r w:rsidR="001A7098">
        <w:t>m o preço de cada faixa ainda era muito caro</w:t>
      </w:r>
      <w:r w:rsidR="005E12CA">
        <w:t>,</w:t>
      </w:r>
      <w:r w:rsidR="001A7098">
        <w:t xml:space="preserve"> o que fazia com que muitos usuários optassem pela pirataria</w:t>
      </w:r>
      <w:r w:rsidR="00D15FC0">
        <w:t>.</w:t>
      </w:r>
      <w:r w:rsidR="00F329D3">
        <w:t xml:space="preserve"> </w:t>
      </w:r>
      <w:r w:rsidR="005E12CA">
        <w:t>Desta forma, surgiu</w:t>
      </w:r>
      <w:r w:rsidR="00297757">
        <w:t xml:space="preserve"> uma nova maneira de anunciar os “produtos musicais” </w:t>
      </w:r>
      <w:r w:rsidR="00297757" w:rsidRPr="0033313F">
        <w:rPr>
          <w:i/>
          <w:iCs/>
        </w:rPr>
        <w:t>online</w:t>
      </w:r>
      <w:r w:rsidR="00297757">
        <w:t xml:space="preserve">, o </w:t>
      </w:r>
      <w:r w:rsidR="00297757" w:rsidRPr="00B2550E">
        <w:rPr>
          <w:i/>
          <w:iCs/>
        </w:rPr>
        <w:t>streaming</w:t>
      </w:r>
      <w:r w:rsidR="00297757">
        <w:t xml:space="preserve"> musical</w:t>
      </w:r>
      <w:r w:rsidR="005543FB">
        <w:t xml:space="preserve"> </w:t>
      </w:r>
      <w:r w:rsidR="005543FB">
        <w:fldChar w:fldCharType="begin" w:fldLock="1"/>
      </w:r>
      <w:r w:rsidR="009F695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&amp; Dieringer, 2016)"},"properties":{"noteIndex":0},"schema":"https://github.com/citation-style-language/schema/raw/master/csl-citation.json"}</w:instrText>
      </w:r>
      <w:r w:rsidR="005543FB">
        <w:fldChar w:fldCharType="separate"/>
      </w:r>
      <w:r w:rsidR="009F6952" w:rsidRPr="009F6952">
        <w:rPr>
          <w:noProof/>
        </w:rPr>
        <w:t>(BORJA; DIERINGER, 2016)</w:t>
      </w:r>
      <w:r w:rsidR="005543FB">
        <w:fldChar w:fldCharType="end"/>
      </w:r>
      <w:r w:rsidR="005E12CA">
        <w:t>.</w:t>
      </w:r>
    </w:p>
    <w:p w14:paraId="738E9910" w14:textId="06E8D78A" w:rsidR="00301F8A" w:rsidRDefault="00301F8A" w:rsidP="005C5C59">
      <w:pPr>
        <w:spacing w:after="120" w:line="360" w:lineRule="auto"/>
        <w:ind w:firstLine="851"/>
        <w:jc w:val="both"/>
      </w:pPr>
      <w:r>
        <w:t>O mercado musical tem evoluído muito desde seu início</w:t>
      </w:r>
      <w:r w:rsidR="005E12CA">
        <w:t xml:space="preserve">. No </w:t>
      </w:r>
      <w:r w:rsidR="002C755C">
        <w:t>começo</w:t>
      </w:r>
      <w:r w:rsidR="00B93DDD">
        <w:t xml:space="preserve">, seu consumo foi </w:t>
      </w:r>
      <w:r w:rsidR="0000003A">
        <w:t xml:space="preserve">aumentando cada vez mais com a evolução das tecnologias e internet. </w:t>
      </w:r>
      <w:r w:rsidR="005A5A0B">
        <w:t xml:space="preserve">Com o </w:t>
      </w:r>
      <w:r w:rsidR="005A5A0B" w:rsidRPr="00B2550E">
        <w:rPr>
          <w:i/>
          <w:iCs/>
        </w:rPr>
        <w:t>streaming</w:t>
      </w:r>
      <w:r w:rsidR="005A5A0B">
        <w:t xml:space="preserve"> musical, as pessoas passaram a consumir mais os sistemas de </w:t>
      </w:r>
      <w:r w:rsidR="005A5A0B" w:rsidRPr="00B2550E">
        <w:rPr>
          <w:i/>
          <w:iCs/>
        </w:rPr>
        <w:t>streaming</w:t>
      </w:r>
      <w:r w:rsidR="005A5A0B">
        <w:t xml:space="preserve">, diminuindo o consumo de pirataria </w:t>
      </w:r>
      <w:r w:rsidR="005A5A0B" w:rsidRPr="0033313F">
        <w:rPr>
          <w:i/>
          <w:iCs/>
        </w:rPr>
        <w:t>online</w:t>
      </w:r>
      <w:r w:rsidR="00B75669">
        <w:t xml:space="preserve"> </w:t>
      </w:r>
      <w:r w:rsidR="00B75669">
        <w:fldChar w:fldCharType="begin" w:fldLock="1"/>
      </w:r>
      <w:r w:rsidR="009F695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B75669">
        <w:fldChar w:fldCharType="separate"/>
      </w:r>
      <w:r w:rsidR="009F6952" w:rsidRPr="009F6952">
        <w:rPr>
          <w:noProof/>
        </w:rPr>
        <w:t>(ERIKSSON et al., 2019)</w:t>
      </w:r>
      <w:r w:rsidR="00B75669">
        <w:fldChar w:fldCharType="end"/>
      </w:r>
      <w:r w:rsidR="005E12CA">
        <w:t>.</w:t>
      </w:r>
      <w:r w:rsidR="00E374CF">
        <w:t xml:space="preserve"> Em 2018 o</w:t>
      </w:r>
      <w:r w:rsidR="00CF785F">
        <w:t xml:space="preserve"> lucro global da indústria musical cresceu 9,7</w:t>
      </w:r>
      <w:r w:rsidR="005E12CA">
        <w:t xml:space="preserve">%. Nesse </w:t>
      </w:r>
      <w:r w:rsidR="00CF785F">
        <w:t>crescimento</w:t>
      </w:r>
      <w:r w:rsidR="006F29B0">
        <w:t>,</w:t>
      </w:r>
      <w:r w:rsidR="00CF785F">
        <w:t xml:space="preserve"> o </w:t>
      </w:r>
      <w:r w:rsidR="00CF785F" w:rsidRPr="00B2550E">
        <w:rPr>
          <w:i/>
          <w:iCs/>
        </w:rPr>
        <w:t>streaming</w:t>
      </w:r>
      <w:r w:rsidR="00CF785F">
        <w:t xml:space="preserve"> pago possui boa parte dele com um 34% </w:t>
      </w:r>
      <w:r w:rsidR="0046721D">
        <w:t>do total</w:t>
      </w:r>
      <w:r w:rsidR="00E374CF">
        <w:t xml:space="preserve"> </w:t>
      </w:r>
      <w:r w:rsidR="00CF785F">
        <w:fldChar w:fldCharType="begin" w:fldLock="1"/>
      </w:r>
      <w:r w:rsidR="00B75669">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CF785F">
        <w:fldChar w:fldCharType="separate"/>
      </w:r>
      <w:r w:rsidR="00CF785F" w:rsidRPr="00CF785F">
        <w:rPr>
          <w:noProof/>
        </w:rPr>
        <w:t>(IFPI, 2019)</w:t>
      </w:r>
      <w:r w:rsidR="00CF785F">
        <w:fldChar w:fldCharType="end"/>
      </w:r>
      <w:r w:rsidR="005E12CA">
        <w:t>.</w:t>
      </w:r>
    </w:p>
    <w:p w14:paraId="23D84950" w14:textId="694DEC95" w:rsidR="00DD0B93" w:rsidRDefault="00DD0B93" w:rsidP="005C5C59">
      <w:pPr>
        <w:spacing w:after="120" w:line="360" w:lineRule="auto"/>
        <w:ind w:firstLine="851"/>
        <w:jc w:val="both"/>
      </w:pPr>
      <w:r>
        <w:t>O</w:t>
      </w:r>
      <w:r w:rsidR="00331A3F">
        <w:t>s</w:t>
      </w:r>
      <w:r>
        <w:t xml:space="preserve"> </w:t>
      </w:r>
      <w:r w:rsidR="00331A3F">
        <w:t>sistemas de</w:t>
      </w:r>
      <w:r>
        <w:t xml:space="preserve"> </w:t>
      </w:r>
      <w:r w:rsidRPr="00B2550E">
        <w:rPr>
          <w:i/>
          <w:iCs/>
        </w:rPr>
        <w:t>streaming</w:t>
      </w:r>
      <w:r>
        <w:t xml:space="preserve"> </w:t>
      </w:r>
      <w:r w:rsidR="00331A3F">
        <w:t xml:space="preserve">são um tipo de mecanismo de processamento de dados projetado com um conjunto de dados infinitos em mente </w:t>
      </w:r>
      <w:r w:rsidR="00331A3F">
        <w:fldChar w:fldCharType="begin" w:fldLock="1"/>
      </w:r>
      <w:r w:rsidR="009F6952">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331A3F">
        <w:fldChar w:fldCharType="separate"/>
      </w:r>
      <w:r w:rsidR="009F6952" w:rsidRPr="009F6952">
        <w:rPr>
          <w:noProof/>
        </w:rPr>
        <w:t>(NIWA, 2018)</w:t>
      </w:r>
      <w:r w:rsidR="00331A3F">
        <w:fldChar w:fldCharType="end"/>
      </w:r>
      <w:r w:rsidR="005E12CA">
        <w:t>.</w:t>
      </w:r>
      <w:r w:rsidR="0094008B">
        <w:t xml:space="preserve"> Esse mecanismo pode ser </w:t>
      </w:r>
      <w:r w:rsidR="007A5C79">
        <w:t>desenvolvido</w:t>
      </w:r>
      <w:r w:rsidR="0094008B">
        <w:t xml:space="preserve"> para processar muitos tipos de </w:t>
      </w:r>
      <w:r w:rsidR="005E12CA">
        <w:t xml:space="preserve">mídia, tais </w:t>
      </w:r>
      <w:r w:rsidR="0094008B">
        <w:t xml:space="preserve">como </w:t>
      </w:r>
      <w:r w:rsidR="00564BD3">
        <w:t>vídeos</w:t>
      </w:r>
      <w:r w:rsidR="0094008B">
        <w:t>, fotos</w:t>
      </w:r>
      <w:r w:rsidR="005E12CA">
        <w:t xml:space="preserve"> e</w:t>
      </w:r>
      <w:r w:rsidR="0094008B">
        <w:t xml:space="preserve"> áudio. </w:t>
      </w:r>
      <w:r w:rsidR="007A5C79">
        <w:t>Ne</w:t>
      </w:r>
      <w:r w:rsidR="0094008B">
        <w:t xml:space="preserve">sse trabalho </w:t>
      </w:r>
      <w:r w:rsidR="00564BD3">
        <w:t>será</w:t>
      </w:r>
      <w:r w:rsidR="0094008B">
        <w:t xml:space="preserve"> </w:t>
      </w:r>
      <w:r w:rsidR="008376AE">
        <w:t>utilizado o</w:t>
      </w:r>
      <w:r w:rsidR="0094008B">
        <w:t xml:space="preserve"> </w:t>
      </w:r>
      <w:r w:rsidR="0094008B" w:rsidRPr="00B2550E">
        <w:rPr>
          <w:i/>
          <w:iCs/>
        </w:rPr>
        <w:t>streaming</w:t>
      </w:r>
      <w:r w:rsidR="0094008B">
        <w:t xml:space="preserve"> </w:t>
      </w:r>
      <w:r w:rsidR="00564BD3">
        <w:t xml:space="preserve">de </w:t>
      </w:r>
      <w:r w:rsidR="008376AE">
        <w:t xml:space="preserve">áudio, mais especificamente, o </w:t>
      </w:r>
      <w:r w:rsidR="008376AE" w:rsidRPr="00B2550E">
        <w:rPr>
          <w:i/>
          <w:iCs/>
        </w:rPr>
        <w:t>streaming</w:t>
      </w:r>
      <w:r w:rsidR="008376AE">
        <w:t xml:space="preserve"> disponível nas </w:t>
      </w:r>
      <w:r w:rsidR="003A7633" w:rsidRPr="00C71947">
        <w:rPr>
          <w:i/>
          <w:iCs/>
        </w:rPr>
        <w:t>API</w:t>
      </w:r>
      <w:r w:rsidR="008376AE" w:rsidRPr="00C71947">
        <w:rPr>
          <w:i/>
          <w:iCs/>
        </w:rPr>
        <w:t>s</w:t>
      </w:r>
      <w:r w:rsidR="008376AE">
        <w:t xml:space="preserve"> d</w:t>
      </w:r>
      <w:r w:rsidR="005E12CA">
        <w:t>a ferramenta</w:t>
      </w:r>
      <w:r w:rsidR="008376AE">
        <w:t xml:space="preserve"> Spotify.</w:t>
      </w:r>
    </w:p>
    <w:p w14:paraId="77EB8EAB" w14:textId="02D040E7" w:rsidR="005429E9" w:rsidRDefault="00B71652" w:rsidP="005C5C59">
      <w:pPr>
        <w:spacing w:after="120" w:line="360" w:lineRule="auto"/>
        <w:ind w:firstLine="851"/>
        <w:jc w:val="both"/>
      </w:pPr>
      <w:r>
        <w:t xml:space="preserve">Dentro dos sistemas de </w:t>
      </w:r>
      <w:r w:rsidRPr="00B2550E">
        <w:rPr>
          <w:i/>
          <w:iCs/>
        </w:rPr>
        <w:t>streaming</w:t>
      </w:r>
      <w:r>
        <w:t>, existe o</w:t>
      </w:r>
      <w:r w:rsidR="005429E9">
        <w:t xml:space="preserve"> </w:t>
      </w:r>
      <w:r w:rsidR="005429E9" w:rsidRPr="00B2550E">
        <w:rPr>
          <w:i/>
          <w:iCs/>
        </w:rPr>
        <w:t>streaming</w:t>
      </w:r>
      <w:r w:rsidR="005429E9">
        <w:t xml:space="preserve"> de </w:t>
      </w:r>
      <w:r w:rsidR="00C52103">
        <w:t>áudio</w:t>
      </w:r>
      <w:r>
        <w:t xml:space="preserve"> que</w:t>
      </w:r>
      <w:r w:rsidR="005429E9">
        <w:t xml:space="preserve"> é semelhante a transmissão de r</w:t>
      </w:r>
      <w:r w:rsidR="005E12CA">
        <w:t>á</w:t>
      </w:r>
      <w:r w:rsidR="005429E9">
        <w:t xml:space="preserve">dio tradicional, exceto que é </w:t>
      </w:r>
      <w:r w:rsidR="005E12CA">
        <w:t xml:space="preserve">utilizada </w:t>
      </w:r>
      <w:r w:rsidR="005429E9">
        <w:t>a internet para enviar e receber os áudios, ao invés de utilizar ondas aéreas.</w:t>
      </w:r>
      <w:r w:rsidR="00C52103">
        <w:t xml:space="preserve"> Assim como o ato de ligar um r</w:t>
      </w:r>
      <w:r w:rsidR="005E12CA">
        <w:t>á</w:t>
      </w:r>
      <w:r w:rsidR="00C52103">
        <w:t>dio</w:t>
      </w:r>
      <w:r w:rsidR="005E12CA">
        <w:t>,</w:t>
      </w:r>
      <w:r w:rsidR="00C52103">
        <w:t xml:space="preserve"> o </w:t>
      </w:r>
      <w:r w:rsidR="00C52103" w:rsidRPr="00B2550E">
        <w:rPr>
          <w:i/>
          <w:iCs/>
        </w:rPr>
        <w:t>streaming</w:t>
      </w:r>
      <w:r w:rsidR="00C52103">
        <w:t xml:space="preserve"> de áudio é reproduzido em tempo real</w:t>
      </w:r>
      <w:r w:rsidR="005E12CA">
        <w:t>,</w:t>
      </w:r>
      <w:r w:rsidR="00932678">
        <w:t xml:space="preserve"> </w:t>
      </w:r>
      <w:r w:rsidR="005E12CA">
        <w:t xml:space="preserve">o </w:t>
      </w:r>
      <w:r w:rsidR="00932678">
        <w:t xml:space="preserve">que é muito mais conveniente do que baixar uma música </w:t>
      </w:r>
      <w:r w:rsidR="00932678" w:rsidRPr="0033313F">
        <w:rPr>
          <w:i/>
          <w:iCs/>
        </w:rPr>
        <w:t>online</w:t>
      </w:r>
      <w:r w:rsidR="00932678">
        <w:t xml:space="preserve"> e então consumi-la</w:t>
      </w:r>
      <w:r w:rsidR="00000A26">
        <w:t xml:space="preserve"> </w:t>
      </w:r>
      <w:r w:rsidR="00F468DB">
        <w:fldChar w:fldCharType="begin" w:fldLock="1"/>
      </w:r>
      <w:r w:rsidR="009F6952">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et al., 2002)"},"properties":{"noteIndex":0},"schema":"https://github.com/citation-style-language/schema/raw/master/csl-citation.json"}</w:instrText>
      </w:r>
      <w:r w:rsidR="00F468DB">
        <w:fldChar w:fldCharType="separate"/>
      </w:r>
      <w:r w:rsidR="009F6952" w:rsidRPr="009F6952">
        <w:rPr>
          <w:noProof/>
        </w:rPr>
        <w:t>(LUINI; WHITMAN; DATE, 2002)</w:t>
      </w:r>
      <w:r w:rsidR="00F468DB">
        <w:fldChar w:fldCharType="end"/>
      </w:r>
      <w:r w:rsidR="005E12CA">
        <w:t>.</w:t>
      </w:r>
    </w:p>
    <w:p w14:paraId="54183424" w14:textId="7C612F53" w:rsidR="00F33263" w:rsidRDefault="00247FAB" w:rsidP="00F33263">
      <w:pPr>
        <w:spacing w:after="120" w:line="360" w:lineRule="auto"/>
        <w:ind w:firstLine="851"/>
        <w:jc w:val="both"/>
      </w:pPr>
      <w:r>
        <w:t>P</w:t>
      </w:r>
      <w:r w:rsidRPr="00247FAB">
        <w:t>ortan</w:t>
      </w:r>
      <w:r w:rsidR="005E12CA">
        <w:t>t</w:t>
      </w:r>
      <w:r w:rsidRPr="00247FAB">
        <w:t xml:space="preserve">o, de acordo com </w:t>
      </w:r>
      <w:r w:rsidR="00F33263">
        <w:t>esse</w:t>
      </w:r>
      <w:r w:rsidRPr="00247FAB">
        <w:t xml:space="preserve"> contexto, es</w:t>
      </w:r>
      <w:r w:rsidR="001F50BB">
        <w:t>t</w:t>
      </w:r>
      <w:r w:rsidRPr="00247FAB">
        <w:t xml:space="preserve">e trabalho procura </w:t>
      </w:r>
      <w:r w:rsidR="005E12CA">
        <w:t xml:space="preserve">construir um sistema de </w:t>
      </w:r>
      <w:r w:rsidR="0022050D">
        <w:t>recomendação</w:t>
      </w:r>
      <w:r w:rsidR="00DB6A55">
        <w:t xml:space="preserve"> musical</w:t>
      </w:r>
      <w:r w:rsidR="005E12CA">
        <w:t>,</w:t>
      </w:r>
      <w:r w:rsidR="00DB6A55">
        <w:t xml:space="preserve"> </w:t>
      </w:r>
      <w:r w:rsidR="00F33263">
        <w:t xml:space="preserve">utilizando o contexto comportamental do usuário e o contexto </w:t>
      </w:r>
      <w:r w:rsidR="005E12CA">
        <w:t xml:space="preserve">do </w:t>
      </w:r>
      <w:r w:rsidR="00F33263">
        <w:t>ambiente</w:t>
      </w:r>
      <w:r w:rsidR="005E12CA">
        <w:t xml:space="preserve"> onde ele está inserido</w:t>
      </w:r>
      <w:r w:rsidR="000A2209">
        <w:t xml:space="preserve">. Esse contexto será obtido, através da criação um </w:t>
      </w:r>
      <w:r w:rsidR="000A2209" w:rsidRPr="0033313F">
        <w:rPr>
          <w:i/>
          <w:iCs/>
        </w:rPr>
        <w:t>plugin</w:t>
      </w:r>
      <w:r w:rsidR="000A2209">
        <w:t xml:space="preserve"> que permitir</w:t>
      </w:r>
      <w:r w:rsidR="00137BCE">
        <w:t>á</w:t>
      </w:r>
      <w:r w:rsidR="000A2209">
        <w:t xml:space="preserve"> </w:t>
      </w:r>
      <w:r w:rsidR="00137BCE">
        <w:t>a</w:t>
      </w:r>
      <w:r w:rsidR="000A2209">
        <w:t xml:space="preserve">o usuário </w:t>
      </w:r>
      <w:r w:rsidR="00137BCE">
        <w:t xml:space="preserve">escutar </w:t>
      </w:r>
      <w:r w:rsidR="000A2209">
        <w:t xml:space="preserve">suas </w:t>
      </w:r>
      <w:r w:rsidR="00A64A8B">
        <w:t xml:space="preserve">músicas enquanto </w:t>
      </w:r>
      <w:r w:rsidR="00137BCE">
        <w:t xml:space="preserve">são registrados os </w:t>
      </w:r>
      <w:r w:rsidR="00A64A8B">
        <w:t>eventos do contexto vivido naquele momento.</w:t>
      </w:r>
    </w:p>
    <w:p w14:paraId="27CFB38D" w14:textId="00163335" w:rsidR="00F33263" w:rsidRPr="00ED7DA0" w:rsidRDefault="00F33263" w:rsidP="00F33263">
      <w:pPr>
        <w:spacing w:after="120" w:line="360" w:lineRule="auto"/>
        <w:ind w:firstLine="851"/>
        <w:jc w:val="both"/>
        <w:rPr>
          <w:bCs/>
          <w:sz w:val="28"/>
        </w:rPr>
      </w:pPr>
    </w:p>
    <w:p w14:paraId="572A25E3" w14:textId="1747F563" w:rsidR="00D113DA" w:rsidRPr="00624DF7" w:rsidRDefault="00F33263" w:rsidP="00624DF7">
      <w:pPr>
        <w:pStyle w:val="Ttulo1"/>
        <w:rPr>
          <w:b w:val="0"/>
          <w:bCs/>
        </w:rPr>
      </w:pPr>
      <w:r>
        <w:rPr>
          <w:bCs/>
        </w:rPr>
        <w:br w:type="page"/>
      </w:r>
      <w:r w:rsidR="00E738DC" w:rsidRPr="00624DF7">
        <w:rPr>
          <w:b w:val="0"/>
          <w:bCs/>
          <w:sz w:val="28"/>
          <w:szCs w:val="16"/>
        </w:rPr>
        <w:lastRenderedPageBreak/>
        <w:t>OBJETIVOS</w:t>
      </w:r>
    </w:p>
    <w:p w14:paraId="06FC5CCB" w14:textId="77777777" w:rsidR="00D113DA" w:rsidRDefault="00D113DA" w:rsidP="000E2F2D">
      <w:pPr>
        <w:spacing w:line="360" w:lineRule="auto"/>
        <w:jc w:val="center"/>
      </w:pPr>
    </w:p>
    <w:p w14:paraId="1A809DBB" w14:textId="77777777" w:rsidR="00D113DA" w:rsidRDefault="00D113DA" w:rsidP="000E2F2D">
      <w:pPr>
        <w:spacing w:line="360" w:lineRule="auto"/>
        <w:jc w:val="both"/>
      </w:pPr>
      <w:r>
        <w:t>Objetivo geral</w:t>
      </w:r>
    </w:p>
    <w:p w14:paraId="532FDB6F" w14:textId="77777777" w:rsidR="00807130" w:rsidRDefault="00807130" w:rsidP="00D8584B">
      <w:pPr>
        <w:spacing w:line="360" w:lineRule="auto"/>
        <w:jc w:val="both"/>
      </w:pPr>
    </w:p>
    <w:p w14:paraId="6E021C9E" w14:textId="77777777" w:rsidR="00D113DA" w:rsidRDefault="00807130" w:rsidP="00D8584B">
      <w:pPr>
        <w:spacing w:line="360" w:lineRule="auto"/>
        <w:jc w:val="both"/>
      </w:pPr>
      <w:r w:rsidRPr="00807130">
        <w:t>Desenvolver um sistema de recomendação musical, considerando o contexto comportamental do usuário, bem como o contexto do ambiente onde ele encontra-se.</w:t>
      </w:r>
    </w:p>
    <w:p w14:paraId="6210DDCC" w14:textId="77777777" w:rsidR="00807130" w:rsidRDefault="00807130" w:rsidP="00D8584B">
      <w:pPr>
        <w:spacing w:line="360" w:lineRule="auto"/>
        <w:jc w:val="both"/>
      </w:pPr>
    </w:p>
    <w:p w14:paraId="3C19B373" w14:textId="77777777" w:rsidR="00D113DA" w:rsidRDefault="00D113DA" w:rsidP="00D8584B">
      <w:pPr>
        <w:spacing w:line="360" w:lineRule="auto"/>
        <w:jc w:val="both"/>
      </w:pPr>
      <w:r>
        <w:t>Objetivos específicos</w:t>
      </w:r>
    </w:p>
    <w:p w14:paraId="41062289" w14:textId="77777777" w:rsidR="002E72AE" w:rsidRDefault="002E72AE" w:rsidP="002E72AE">
      <w:pPr>
        <w:numPr>
          <w:ilvl w:val="0"/>
          <w:numId w:val="22"/>
        </w:numPr>
        <w:spacing w:line="360" w:lineRule="auto"/>
        <w:jc w:val="both"/>
      </w:pPr>
      <w:r>
        <w:t xml:space="preserve">Investigar APIs de Serviços de </w:t>
      </w:r>
      <w:r w:rsidR="0022050D" w:rsidRPr="00B2550E">
        <w:rPr>
          <w:i/>
          <w:iCs/>
        </w:rPr>
        <w:t>Streamings</w:t>
      </w:r>
      <w:r>
        <w:t xml:space="preserve"> Musicais.</w:t>
      </w:r>
    </w:p>
    <w:p w14:paraId="2367C0DB" w14:textId="77777777" w:rsidR="002E72AE" w:rsidRPr="00006A05" w:rsidRDefault="002E72AE" w:rsidP="002E72AE">
      <w:pPr>
        <w:numPr>
          <w:ilvl w:val="0"/>
          <w:numId w:val="22"/>
        </w:numPr>
        <w:spacing w:line="360" w:lineRule="auto"/>
        <w:jc w:val="both"/>
      </w:pPr>
      <w:r w:rsidRPr="00006A05">
        <w:t>Selecionar a API a ser utilizada no sistema de recomendação.</w:t>
      </w:r>
    </w:p>
    <w:p w14:paraId="5E5E584A" w14:textId="77777777" w:rsidR="002E72AE" w:rsidRPr="00006A05" w:rsidRDefault="002E72AE" w:rsidP="002E72AE">
      <w:pPr>
        <w:numPr>
          <w:ilvl w:val="0"/>
          <w:numId w:val="22"/>
        </w:numPr>
        <w:spacing w:line="360" w:lineRule="auto"/>
        <w:jc w:val="both"/>
      </w:pPr>
      <w:r w:rsidRPr="00006A05">
        <w:t>Definir os contextos de ambiente a serem utilizados no sistema.</w:t>
      </w:r>
    </w:p>
    <w:p w14:paraId="646DFAB4" w14:textId="77777777" w:rsidR="002E72AE" w:rsidRPr="00006A05" w:rsidRDefault="002E72AE" w:rsidP="002E72AE">
      <w:pPr>
        <w:numPr>
          <w:ilvl w:val="0"/>
          <w:numId w:val="22"/>
        </w:numPr>
        <w:spacing w:line="360" w:lineRule="auto"/>
        <w:jc w:val="both"/>
      </w:pPr>
      <w:r w:rsidRPr="00006A05">
        <w:t xml:space="preserve">Definir os contextos comportamentais do </w:t>
      </w:r>
      <w:r w:rsidR="0022050D" w:rsidRPr="00006A05">
        <w:t>usuário</w:t>
      </w:r>
      <w:r w:rsidRPr="00006A05">
        <w:t xml:space="preserve"> a serem utilizados no sistema.</w:t>
      </w:r>
    </w:p>
    <w:p w14:paraId="6A37B3D7" w14:textId="77777777" w:rsidR="002E72AE" w:rsidRPr="00006A05" w:rsidRDefault="002E72AE" w:rsidP="002E72AE">
      <w:pPr>
        <w:numPr>
          <w:ilvl w:val="0"/>
          <w:numId w:val="22"/>
        </w:numPr>
        <w:spacing w:line="360" w:lineRule="auto"/>
        <w:jc w:val="both"/>
      </w:pPr>
      <w:r w:rsidRPr="00006A05">
        <w:t xml:space="preserve">Criar a infraestrutura </w:t>
      </w:r>
      <w:r w:rsidR="0022050D" w:rsidRPr="00006A05">
        <w:t>necessária</w:t>
      </w:r>
      <w:r w:rsidRPr="00006A05">
        <w:t xml:space="preserve"> para o armazenamento e relacionamento das </w:t>
      </w:r>
      <w:r w:rsidR="002E128E" w:rsidRPr="00006A05">
        <w:t>músicas</w:t>
      </w:r>
      <w:r w:rsidRPr="00006A05">
        <w:t xml:space="preserve"> com os contextos comportamentais e de ambiente do </w:t>
      </w:r>
      <w:r w:rsidR="0022050D" w:rsidRPr="00006A05">
        <w:t>usuário</w:t>
      </w:r>
      <w:r w:rsidRPr="00006A05">
        <w:t>.</w:t>
      </w:r>
    </w:p>
    <w:p w14:paraId="75FB20E2" w14:textId="77777777" w:rsidR="002E72AE" w:rsidRPr="00006A05" w:rsidRDefault="002E72AE" w:rsidP="002E72AE">
      <w:pPr>
        <w:numPr>
          <w:ilvl w:val="0"/>
          <w:numId w:val="22"/>
        </w:numPr>
        <w:spacing w:line="360" w:lineRule="auto"/>
        <w:jc w:val="both"/>
      </w:pPr>
      <w:r w:rsidRPr="00006A05">
        <w:t xml:space="preserve">Criar um </w:t>
      </w:r>
      <w:r w:rsidR="0022050D" w:rsidRPr="00006A05">
        <w:t>protótipo</w:t>
      </w:r>
      <w:r w:rsidRPr="00006A05">
        <w:t xml:space="preserve"> do sistema de recomendação.</w:t>
      </w:r>
    </w:p>
    <w:p w14:paraId="3E297FE1" w14:textId="77777777" w:rsidR="007F7059" w:rsidRPr="00006A05" w:rsidRDefault="002E72AE" w:rsidP="00E37DA0">
      <w:pPr>
        <w:numPr>
          <w:ilvl w:val="0"/>
          <w:numId w:val="22"/>
        </w:numPr>
        <w:tabs>
          <w:tab w:val="left" w:pos="284"/>
        </w:tabs>
        <w:spacing w:line="360" w:lineRule="auto"/>
        <w:jc w:val="both"/>
      </w:pPr>
      <w:r w:rsidRPr="00006A05">
        <w:t>Avaliar o sistema de recomendação com usuários voluntários.</w:t>
      </w:r>
    </w:p>
    <w:p w14:paraId="591BA54A" w14:textId="77777777" w:rsidR="000E2F2D" w:rsidRDefault="000E2F2D" w:rsidP="000E2F2D"/>
    <w:p w14:paraId="14A0FDD3" w14:textId="77777777" w:rsidR="000E2F2D" w:rsidRPr="000E2F2D" w:rsidRDefault="000E2F2D" w:rsidP="000E2F2D"/>
    <w:p w14:paraId="7F363761" w14:textId="77777777" w:rsidR="00D113DA" w:rsidRPr="000E2F2D" w:rsidRDefault="00D113DA" w:rsidP="000E2F2D">
      <w:pPr>
        <w:pStyle w:val="Ttulo1"/>
        <w:spacing w:line="360" w:lineRule="auto"/>
        <w:rPr>
          <w:b w:val="0"/>
          <w:sz w:val="28"/>
        </w:rPr>
      </w:pPr>
      <w:r w:rsidRPr="000E2F2D">
        <w:rPr>
          <w:color w:val="800000"/>
          <w:sz w:val="24"/>
        </w:rPr>
        <w:br w:type="page"/>
      </w:r>
      <w:r w:rsidR="000E2F2D" w:rsidRPr="000E2F2D">
        <w:rPr>
          <w:b w:val="0"/>
          <w:sz w:val="28"/>
        </w:rPr>
        <w:lastRenderedPageBreak/>
        <w:t>METODOLOGIA</w:t>
      </w:r>
    </w:p>
    <w:p w14:paraId="4A5C33F4" w14:textId="11EDC4DB" w:rsidR="00F27880" w:rsidRDefault="00F27880" w:rsidP="000E2F2D">
      <w:pPr>
        <w:spacing w:line="360" w:lineRule="auto"/>
        <w:ind w:firstLine="851"/>
        <w:jc w:val="both"/>
      </w:pPr>
      <w:r>
        <w:t xml:space="preserve">Esse trabalho tem como natureza </w:t>
      </w:r>
      <w:r w:rsidR="00137BCE">
        <w:t xml:space="preserve">a </w:t>
      </w:r>
      <w:r>
        <w:t xml:space="preserve">pesquisa aplicada, pois </w:t>
      </w:r>
      <w:r w:rsidR="00C76D7C">
        <w:t>através dos</w:t>
      </w:r>
      <w:r>
        <w:t xml:space="preserve"> conhecimentos estudados de </w:t>
      </w:r>
      <w:r w:rsidRPr="00B2550E">
        <w:rPr>
          <w:i/>
          <w:iCs/>
        </w:rPr>
        <w:t>RecSys</w:t>
      </w:r>
      <w:r w:rsidR="00C76D7C">
        <w:t xml:space="preserve"> será desenvolvido</w:t>
      </w:r>
      <w:r>
        <w:t xml:space="preserve"> um sistema que gerar</w:t>
      </w:r>
      <w:r w:rsidR="00137BCE">
        <w:t>á</w:t>
      </w:r>
      <w:r>
        <w:t xml:space="preserve"> as recomendações musicais</w:t>
      </w:r>
      <w:r w:rsidR="00C76D7C">
        <w:t xml:space="preserve"> personalizadas</w:t>
      </w:r>
      <w:r>
        <w:t xml:space="preserve"> </w:t>
      </w:r>
      <w:r w:rsidR="002B5DF6">
        <w:t>por</w:t>
      </w:r>
      <w:r>
        <w:t xml:space="preserve"> usuário </w:t>
      </w:r>
      <w:r w:rsidR="00137BCE">
        <w:t xml:space="preserve">por meio </w:t>
      </w:r>
      <w:r>
        <w:t xml:space="preserve">do contexto </w:t>
      </w:r>
      <w:r w:rsidR="00137BCE">
        <w:t xml:space="preserve">comportamental </w:t>
      </w:r>
      <w:r>
        <w:t>e ambiental</w:t>
      </w:r>
      <w:r w:rsidR="00137BCE">
        <w:t>,</w:t>
      </w:r>
      <w:r>
        <w:t xml:space="preserve"> </w:t>
      </w:r>
      <w:r w:rsidR="00F728D7">
        <w:t>obtido</w:t>
      </w:r>
      <w:r w:rsidR="00F728D7" w:rsidRPr="00FA274C">
        <w:t xml:space="preserve"> através d</w:t>
      </w:r>
      <w:r w:rsidR="00445ACC" w:rsidRPr="00FA274C">
        <w:t>o</w:t>
      </w:r>
      <w:r w:rsidR="00F728D7" w:rsidRPr="00FA274C">
        <w:t xml:space="preserve"> </w:t>
      </w:r>
      <w:r w:rsidR="00F728D7" w:rsidRPr="00B015DB">
        <w:rPr>
          <w:i/>
          <w:iCs/>
        </w:rPr>
        <w:t>plugin</w:t>
      </w:r>
      <w:r w:rsidR="00462B32" w:rsidRPr="00FA274C">
        <w:t xml:space="preserve"> de reprodução musical</w:t>
      </w:r>
      <w:r>
        <w:t>.</w:t>
      </w:r>
    </w:p>
    <w:p w14:paraId="12636DF2" w14:textId="77777777" w:rsidR="00682831" w:rsidRDefault="00F14A86" w:rsidP="00682831">
      <w:pPr>
        <w:spacing w:line="360" w:lineRule="auto"/>
        <w:ind w:firstLine="851"/>
        <w:jc w:val="both"/>
      </w:pPr>
      <w:r w:rsidRPr="00BE2666">
        <w:t xml:space="preserve">O método </w:t>
      </w:r>
      <w:r w:rsidR="00B41F1D">
        <w:t>científico</w:t>
      </w:r>
      <w:r w:rsidR="00BE2666">
        <w:t xml:space="preserve"> utilizado por esse trabalho é do tipo dedutivo, dado que primeiro será </w:t>
      </w:r>
      <w:r w:rsidR="004D3B00">
        <w:t xml:space="preserve">realizado um </w:t>
      </w:r>
      <w:r w:rsidR="00B41F1D">
        <w:t>estud</w:t>
      </w:r>
      <w:r w:rsidR="004D3B00">
        <w:t>o</w:t>
      </w:r>
      <w:r w:rsidR="00B41F1D">
        <w:t xml:space="preserve"> </w:t>
      </w:r>
      <w:r w:rsidR="004D3B00">
        <w:t>relacionado a</w:t>
      </w:r>
      <w:r w:rsidR="00B41F1D">
        <w:t>o problema</w:t>
      </w:r>
      <w:r w:rsidR="004D3B00">
        <w:t xml:space="preserve"> proposto</w:t>
      </w:r>
      <w:r w:rsidR="00B41F1D">
        <w:t xml:space="preserve">, para então se obter o entendimento de como </w:t>
      </w:r>
      <w:r w:rsidR="002F2923">
        <w:t xml:space="preserve">ele </w:t>
      </w:r>
      <w:r w:rsidR="00B41F1D">
        <w:t>poderá ser resolvido.</w:t>
      </w:r>
      <w:r w:rsidR="009C47CA">
        <w:t xml:space="preserve"> </w:t>
      </w:r>
      <w:commentRangeStart w:id="4"/>
      <w:r w:rsidR="009C47CA">
        <w:t>Esse estudo buscar</w:t>
      </w:r>
      <w:r w:rsidR="007569CE">
        <w:t>á</w:t>
      </w:r>
      <w:r w:rsidR="009C47CA">
        <w:t xml:space="preserve"> entender a personalidade musical de cada usuário</w:t>
      </w:r>
      <w:r w:rsidR="007569CE">
        <w:t>,</w:t>
      </w:r>
      <w:r w:rsidR="009C47CA">
        <w:t xml:space="preserve"> </w:t>
      </w:r>
      <w:r w:rsidR="007569CE">
        <w:t xml:space="preserve">por meio </w:t>
      </w:r>
      <w:r w:rsidR="009C47CA">
        <w:t xml:space="preserve">dos dados </w:t>
      </w:r>
      <w:r w:rsidR="00DB140E">
        <w:t>obtidos</w:t>
      </w:r>
      <w:r w:rsidR="009C47CA">
        <w:t xml:space="preserve"> e dos estudos de </w:t>
      </w:r>
      <w:r w:rsidR="009C47CA" w:rsidRPr="009C47CA">
        <w:rPr>
          <w:i/>
          <w:iCs/>
        </w:rPr>
        <w:t>Machine Learning</w:t>
      </w:r>
      <w:r w:rsidR="009C47CA">
        <w:t xml:space="preserve"> aplicados sobre os dados</w:t>
      </w:r>
      <w:r w:rsidR="00DA45B4">
        <w:t>, para então desenvolver um sistema de recomendação baseado nos estudos realizados</w:t>
      </w:r>
      <w:r w:rsidR="00EA0096">
        <w:t xml:space="preserve"> fazendo com que essa pesquisa tenha como objetivo de estudo exploratório</w:t>
      </w:r>
      <w:r w:rsidR="009C47CA">
        <w:t>.</w:t>
      </w:r>
      <w:commentRangeEnd w:id="4"/>
      <w:r w:rsidR="007569CE">
        <w:rPr>
          <w:rStyle w:val="Refdecomentrio"/>
        </w:rPr>
        <w:commentReference w:id="4"/>
      </w:r>
    </w:p>
    <w:p w14:paraId="7824D696" w14:textId="0A431630" w:rsidR="00682831" w:rsidRDefault="007569CE" w:rsidP="00682831">
      <w:pPr>
        <w:spacing w:line="360" w:lineRule="auto"/>
        <w:ind w:firstLine="708"/>
        <w:jc w:val="both"/>
      </w:pPr>
      <w:r>
        <w:t xml:space="preserve">Serão </w:t>
      </w:r>
      <w:r w:rsidR="00990CCE">
        <w:t>utilizado</w:t>
      </w:r>
      <w:r>
        <w:t>s</w:t>
      </w:r>
      <w:r w:rsidR="00990CCE">
        <w:t xml:space="preserve"> 4 tipos de procedimentos técnicos nessa pesquisa. </w:t>
      </w:r>
      <w:r w:rsidR="002428D5">
        <w:t>Pesquisa b</w:t>
      </w:r>
      <w:r w:rsidR="00990CCE">
        <w:t xml:space="preserve">ibliográfica, dado que será necessária uma base de conhecimentos e estudos sobre os </w:t>
      </w:r>
      <w:r w:rsidR="00587B62" w:rsidRPr="00587B62">
        <w:rPr>
          <w:i/>
          <w:iCs/>
        </w:rPr>
        <w:t>RecSys</w:t>
      </w:r>
      <w:r w:rsidRPr="0033313F">
        <w:t xml:space="preserve">, suas </w:t>
      </w:r>
      <w:r>
        <w:t>técnicas</w:t>
      </w:r>
      <w:r w:rsidR="00990CCE">
        <w:t xml:space="preserve"> e algoritmos. Como será </w:t>
      </w:r>
      <w:r>
        <w:t xml:space="preserve">utilizada </w:t>
      </w:r>
      <w:r w:rsidR="00990CCE">
        <w:t xml:space="preserve">a </w:t>
      </w:r>
      <w:r w:rsidR="00990CCE" w:rsidRPr="00990CCE">
        <w:rPr>
          <w:i/>
          <w:iCs/>
        </w:rPr>
        <w:t>API</w:t>
      </w:r>
      <w:r w:rsidR="00990CCE">
        <w:t xml:space="preserve"> </w:t>
      </w:r>
      <w:r w:rsidR="00D71A88">
        <w:t xml:space="preserve">de algum serviço de </w:t>
      </w:r>
      <w:r w:rsidR="00D71A88" w:rsidRPr="00D71A88">
        <w:rPr>
          <w:i/>
          <w:iCs/>
        </w:rPr>
        <w:t>streaming</w:t>
      </w:r>
      <w:r w:rsidR="00D71A88">
        <w:t xml:space="preserve"> musical</w:t>
      </w:r>
      <w:r w:rsidR="00990CCE">
        <w:t xml:space="preserve"> para consultar as faixas e outras utilidades, utilizaremos o procedimento técnico </w:t>
      </w:r>
      <w:r w:rsidR="0005630D">
        <w:t>pesquisa d</w:t>
      </w:r>
      <w:r w:rsidR="00990CCE">
        <w:t xml:space="preserve">ocumental. Com o estudo realizado e os registros de contextos prontos, utilizaremos da pesquisa experimental para avaliar a base disponível através dos algoritmos de </w:t>
      </w:r>
      <w:r w:rsidR="00516D0F" w:rsidRPr="00ED3F5D">
        <w:rPr>
          <w:i/>
          <w:iCs/>
        </w:rPr>
        <w:t>RecSys</w:t>
      </w:r>
      <w:r w:rsidR="00990CCE">
        <w:t>.</w:t>
      </w:r>
      <w:r w:rsidR="00516D0F">
        <w:t xml:space="preserve"> </w:t>
      </w:r>
      <w:r w:rsidR="00D22270">
        <w:t>Será feito uma pesquisa de avaliação do usuário ouvinte para estudarmos o seu entendimento em relação ao que foi recomendado, nesse caso será utilizado o procedimento técnico do tipo levantamento.</w:t>
      </w:r>
    </w:p>
    <w:p w14:paraId="308712EA" w14:textId="7ECA7F72" w:rsidR="00447443" w:rsidRDefault="00CF320F" w:rsidP="00682831">
      <w:pPr>
        <w:spacing w:line="360" w:lineRule="auto"/>
        <w:ind w:firstLine="708"/>
        <w:jc w:val="both"/>
      </w:pPr>
      <w:r>
        <w:t>A abordagem dessa pesquisa será do tipo quantitativa,</w:t>
      </w:r>
      <w:r w:rsidR="00104DFA">
        <w:t xml:space="preserve"> pois</w:t>
      </w:r>
      <w:r w:rsidR="002D56D4">
        <w:t xml:space="preserve"> será aplicado os conhecimentos de RecSys nos dados de contexto relacionados à música gerando resultados </w:t>
      </w:r>
      <w:r w:rsidR="00C32068">
        <w:t>e</w:t>
      </w:r>
      <w:r w:rsidR="00C32068">
        <w:t>statísticos</w:t>
      </w:r>
      <w:r w:rsidR="002D56D4">
        <w:t xml:space="preserve"> das tendências </w:t>
      </w:r>
      <w:r w:rsidR="007B5113">
        <w:t>d</w:t>
      </w:r>
      <w:r w:rsidR="002D56D4">
        <w:t>e comportamentos dos usuários</w:t>
      </w:r>
      <w:r w:rsidR="00760DD1">
        <w:t>.</w:t>
      </w:r>
    </w:p>
    <w:p w14:paraId="4E284B30" w14:textId="6D2CD3BD" w:rsidR="008E72A8" w:rsidRDefault="00412CD5" w:rsidP="0033313F">
      <w:pPr>
        <w:spacing w:line="360" w:lineRule="auto"/>
        <w:ind w:firstLine="851"/>
        <w:jc w:val="both"/>
      </w:pPr>
      <w:r>
        <w:t xml:space="preserve">Ao final, </w:t>
      </w:r>
      <w:r w:rsidR="006B011D">
        <w:t>p</w:t>
      </w:r>
      <w:r w:rsidR="00447443">
        <w:t xml:space="preserve">rocura-se responder a seguinte questão: </w:t>
      </w:r>
      <w:r w:rsidR="008C7DC7">
        <w:t>É possível aperfeiçoar as recomendações de um sistema</w:t>
      </w:r>
      <w:r w:rsidR="00CF289E">
        <w:t>,</w:t>
      </w:r>
      <w:r w:rsidR="008C7DC7">
        <w:t xml:space="preserve"> aplicando os conhecimentos de RecSys em cima dos dados de contexto comportamental e de ambiente</w:t>
      </w:r>
      <w:r w:rsidR="00A34852">
        <w:t>,</w:t>
      </w:r>
      <w:r w:rsidR="008C7DC7">
        <w:t xml:space="preserve"> gerados pelo usuário através </w:t>
      </w:r>
      <w:r w:rsidR="008E72A8">
        <w:t xml:space="preserve">de suas </w:t>
      </w:r>
      <w:r w:rsidR="00916F8C">
        <w:t>músicas</w:t>
      </w:r>
      <w:r w:rsidR="008C7DC7">
        <w:t xml:space="preserve"> conhecidas</w:t>
      </w:r>
      <w:bookmarkStart w:id="5" w:name="_GoBack"/>
      <w:bookmarkEnd w:id="5"/>
      <w:r w:rsidR="0033313F">
        <w:t>?</w:t>
      </w:r>
    </w:p>
    <w:p w14:paraId="65F47293" w14:textId="77777777" w:rsidR="008E72A8" w:rsidRDefault="008E72A8">
      <w:r>
        <w:br w:type="page"/>
      </w:r>
    </w:p>
    <w:p w14:paraId="04BBFC61" w14:textId="08822856" w:rsidR="00D113DA" w:rsidRPr="00803DA8" w:rsidRDefault="00803DA8" w:rsidP="00803DA8">
      <w:pPr>
        <w:pStyle w:val="Ttulo1"/>
        <w:spacing w:line="360" w:lineRule="auto"/>
        <w:rPr>
          <w:b w:val="0"/>
          <w:sz w:val="28"/>
        </w:rPr>
      </w:pPr>
      <w:r w:rsidRPr="00803DA8">
        <w:rPr>
          <w:b w:val="0"/>
          <w:sz w:val="28"/>
        </w:rPr>
        <w:lastRenderedPageBreak/>
        <w:t>CRONOGRAMA</w:t>
      </w:r>
    </w:p>
    <w:p w14:paraId="3ACDBA1B" w14:textId="77777777" w:rsidR="00D113DA" w:rsidRDefault="00D113DA" w:rsidP="00803DA8">
      <w:pPr>
        <w:spacing w:line="360" w:lineRule="auto"/>
        <w:jc w:val="both"/>
      </w:pPr>
    </w:p>
    <w:p w14:paraId="01695F60" w14:textId="77777777" w:rsidR="00D113DA" w:rsidRDefault="00D113DA" w:rsidP="00803DA8">
      <w:pPr>
        <w:spacing w:line="360" w:lineRule="auto"/>
        <w:jc w:val="center"/>
      </w:pPr>
      <w:r>
        <w:t xml:space="preserve">Trabalho de Conclusão I </w:t>
      </w:r>
    </w:p>
    <w:p w14:paraId="427C96E1"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23"/>
        <w:gridCol w:w="735"/>
        <w:gridCol w:w="985"/>
        <w:gridCol w:w="687"/>
        <w:gridCol w:w="689"/>
      </w:tblGrid>
      <w:tr w:rsidR="00D113DA" w14:paraId="2C79FFE2" w14:textId="77777777" w:rsidTr="000B2A71">
        <w:trPr>
          <w:cantSplit/>
          <w:trHeight w:val="449"/>
          <w:jc w:val="center"/>
        </w:trPr>
        <w:tc>
          <w:tcPr>
            <w:tcW w:w="5423" w:type="dxa"/>
            <w:vMerge w:val="restart"/>
            <w:vAlign w:val="center"/>
          </w:tcPr>
          <w:p w14:paraId="40B507A3" w14:textId="77777777" w:rsidR="00D113DA" w:rsidRDefault="00D113DA" w:rsidP="00D113DA">
            <w:pPr>
              <w:spacing w:line="360" w:lineRule="auto"/>
              <w:jc w:val="both"/>
            </w:pPr>
            <w:r>
              <w:t xml:space="preserve">Etapa </w:t>
            </w:r>
          </w:p>
        </w:tc>
        <w:tc>
          <w:tcPr>
            <w:tcW w:w="3096" w:type="dxa"/>
            <w:gridSpan w:val="4"/>
            <w:tcBorders>
              <w:bottom w:val="nil"/>
            </w:tcBorders>
          </w:tcPr>
          <w:p w14:paraId="7BF2CB9B" w14:textId="77777777" w:rsidR="00D113DA" w:rsidRDefault="00D113DA" w:rsidP="00D113DA">
            <w:pPr>
              <w:spacing w:line="360" w:lineRule="auto"/>
              <w:jc w:val="center"/>
            </w:pPr>
            <w:r>
              <w:t>Meses</w:t>
            </w:r>
          </w:p>
        </w:tc>
      </w:tr>
      <w:tr w:rsidR="00D113DA" w14:paraId="0169A33F" w14:textId="77777777" w:rsidTr="000B2A71">
        <w:trPr>
          <w:trHeight w:val="474"/>
          <w:jc w:val="center"/>
        </w:trPr>
        <w:tc>
          <w:tcPr>
            <w:tcW w:w="5423" w:type="dxa"/>
            <w:vMerge/>
          </w:tcPr>
          <w:p w14:paraId="5F5A3D44" w14:textId="77777777" w:rsidR="00D113DA" w:rsidRDefault="00D113DA" w:rsidP="00D113DA">
            <w:pPr>
              <w:spacing w:line="360" w:lineRule="auto"/>
              <w:jc w:val="both"/>
            </w:pPr>
          </w:p>
        </w:tc>
        <w:tc>
          <w:tcPr>
            <w:tcW w:w="735" w:type="dxa"/>
          </w:tcPr>
          <w:p w14:paraId="23ED5470" w14:textId="77777777" w:rsidR="00D113DA" w:rsidRDefault="00800407" w:rsidP="00D113DA">
            <w:pPr>
              <w:spacing w:line="360" w:lineRule="auto"/>
              <w:jc w:val="center"/>
            </w:pPr>
            <w:r>
              <w:t>Mar</w:t>
            </w:r>
          </w:p>
        </w:tc>
        <w:tc>
          <w:tcPr>
            <w:tcW w:w="985" w:type="dxa"/>
          </w:tcPr>
          <w:p w14:paraId="62CD1464" w14:textId="77777777" w:rsidR="00D113DA" w:rsidRDefault="00800407" w:rsidP="00D113DA">
            <w:pPr>
              <w:spacing w:line="360" w:lineRule="auto"/>
              <w:jc w:val="center"/>
            </w:pPr>
            <w:r>
              <w:t>Abr</w:t>
            </w:r>
          </w:p>
        </w:tc>
        <w:tc>
          <w:tcPr>
            <w:tcW w:w="687" w:type="dxa"/>
          </w:tcPr>
          <w:p w14:paraId="70943A02" w14:textId="77777777" w:rsidR="00D113DA" w:rsidRDefault="00800407" w:rsidP="00D113DA">
            <w:pPr>
              <w:spacing w:line="360" w:lineRule="auto"/>
              <w:jc w:val="center"/>
            </w:pPr>
            <w:r>
              <w:t>Mai</w:t>
            </w:r>
          </w:p>
        </w:tc>
        <w:tc>
          <w:tcPr>
            <w:tcW w:w="687" w:type="dxa"/>
          </w:tcPr>
          <w:p w14:paraId="01825E55" w14:textId="77777777" w:rsidR="00D113DA" w:rsidRDefault="00800407" w:rsidP="00D113DA">
            <w:pPr>
              <w:spacing w:line="360" w:lineRule="auto"/>
              <w:jc w:val="center"/>
            </w:pPr>
            <w:r>
              <w:t>Jun</w:t>
            </w:r>
          </w:p>
        </w:tc>
      </w:tr>
      <w:tr w:rsidR="000B2A71" w14:paraId="215E4896" w14:textId="77777777" w:rsidTr="00476C21">
        <w:trPr>
          <w:trHeight w:val="449"/>
          <w:jc w:val="center"/>
        </w:trPr>
        <w:tc>
          <w:tcPr>
            <w:tcW w:w="5423" w:type="dxa"/>
          </w:tcPr>
          <w:p w14:paraId="4CA85C7D" w14:textId="78C84FC3" w:rsidR="00D113DA" w:rsidRDefault="00AA5D6F" w:rsidP="00D113DA">
            <w:pPr>
              <w:spacing w:line="360" w:lineRule="auto"/>
              <w:jc w:val="both"/>
            </w:pPr>
            <w:r>
              <w:t>Anteprojeto</w:t>
            </w:r>
          </w:p>
        </w:tc>
        <w:tc>
          <w:tcPr>
            <w:tcW w:w="735" w:type="dxa"/>
            <w:shd w:val="clear" w:color="auto" w:fill="E7E6E6"/>
          </w:tcPr>
          <w:p w14:paraId="71F0FA03" w14:textId="77777777" w:rsidR="00D113DA" w:rsidRDefault="00D113DA" w:rsidP="00D113DA">
            <w:pPr>
              <w:spacing w:line="360" w:lineRule="auto"/>
              <w:jc w:val="center"/>
            </w:pPr>
          </w:p>
        </w:tc>
        <w:tc>
          <w:tcPr>
            <w:tcW w:w="985" w:type="dxa"/>
          </w:tcPr>
          <w:p w14:paraId="44B44B70" w14:textId="77777777" w:rsidR="00D113DA" w:rsidRDefault="00D113DA" w:rsidP="00D113DA">
            <w:pPr>
              <w:spacing w:line="360" w:lineRule="auto"/>
              <w:jc w:val="center"/>
            </w:pPr>
          </w:p>
        </w:tc>
        <w:tc>
          <w:tcPr>
            <w:tcW w:w="687" w:type="dxa"/>
          </w:tcPr>
          <w:p w14:paraId="53BED563" w14:textId="77777777" w:rsidR="00D113DA" w:rsidRDefault="00D113DA" w:rsidP="00D113DA">
            <w:pPr>
              <w:spacing w:line="360" w:lineRule="auto"/>
              <w:jc w:val="center"/>
            </w:pPr>
          </w:p>
        </w:tc>
        <w:tc>
          <w:tcPr>
            <w:tcW w:w="687" w:type="dxa"/>
          </w:tcPr>
          <w:p w14:paraId="5B0D1EAA" w14:textId="77777777" w:rsidR="00D113DA" w:rsidRDefault="00D113DA" w:rsidP="00D113DA">
            <w:pPr>
              <w:spacing w:line="360" w:lineRule="auto"/>
              <w:jc w:val="center"/>
            </w:pPr>
          </w:p>
        </w:tc>
      </w:tr>
      <w:tr w:rsidR="000B2A71" w14:paraId="69675C48" w14:textId="77777777" w:rsidTr="00476C21">
        <w:trPr>
          <w:trHeight w:val="839"/>
          <w:jc w:val="center"/>
        </w:trPr>
        <w:tc>
          <w:tcPr>
            <w:tcW w:w="5423" w:type="dxa"/>
            <w:tcBorders>
              <w:bottom w:val="single" w:sz="4" w:space="0" w:color="auto"/>
            </w:tcBorders>
          </w:tcPr>
          <w:p w14:paraId="0DA2CC40" w14:textId="5B2D740B" w:rsidR="00FD5557" w:rsidRDefault="005A425D" w:rsidP="004F07C9">
            <w:pPr>
              <w:spacing w:line="360" w:lineRule="auto"/>
              <w:jc w:val="both"/>
            </w:pPr>
            <w:r>
              <w:t>Pesquisa bibliográfica</w:t>
            </w:r>
            <w:r w:rsidR="00602109">
              <w:t xml:space="preserve"> sobre</w:t>
            </w:r>
            <w:r w:rsidR="007945EB">
              <w:t xml:space="preserve"> </w:t>
            </w:r>
            <w:r w:rsidR="00AC0ACC">
              <w:t xml:space="preserve">técnicas e </w:t>
            </w:r>
            <w:r w:rsidR="007945EB">
              <w:t>algoritmos utilizados por sistemas de recomendação</w:t>
            </w:r>
          </w:p>
        </w:tc>
        <w:tc>
          <w:tcPr>
            <w:tcW w:w="735" w:type="dxa"/>
            <w:tcBorders>
              <w:bottom w:val="single" w:sz="4" w:space="0" w:color="auto"/>
            </w:tcBorders>
            <w:shd w:val="clear" w:color="auto" w:fill="FFFFFF"/>
          </w:tcPr>
          <w:p w14:paraId="39826D2C" w14:textId="77777777" w:rsidR="00FD5557" w:rsidRDefault="00FD5557" w:rsidP="00D113DA">
            <w:pPr>
              <w:spacing w:line="360" w:lineRule="auto"/>
              <w:jc w:val="center"/>
            </w:pPr>
          </w:p>
        </w:tc>
        <w:tc>
          <w:tcPr>
            <w:tcW w:w="985" w:type="dxa"/>
            <w:tcBorders>
              <w:bottom w:val="single" w:sz="4" w:space="0" w:color="auto"/>
            </w:tcBorders>
            <w:shd w:val="clear" w:color="auto" w:fill="E7E6E6"/>
          </w:tcPr>
          <w:p w14:paraId="5BA2F41E" w14:textId="77777777" w:rsidR="00FD5557" w:rsidRDefault="00FD5557" w:rsidP="00D113DA">
            <w:pPr>
              <w:spacing w:line="360" w:lineRule="auto"/>
              <w:jc w:val="center"/>
            </w:pPr>
          </w:p>
        </w:tc>
        <w:tc>
          <w:tcPr>
            <w:tcW w:w="687" w:type="dxa"/>
            <w:tcBorders>
              <w:bottom w:val="single" w:sz="4" w:space="0" w:color="auto"/>
            </w:tcBorders>
            <w:shd w:val="clear" w:color="auto" w:fill="E7E6E6"/>
          </w:tcPr>
          <w:p w14:paraId="157C1983" w14:textId="77777777" w:rsidR="00FD5557" w:rsidRDefault="00FD5557" w:rsidP="00D113DA">
            <w:pPr>
              <w:spacing w:line="360" w:lineRule="auto"/>
              <w:jc w:val="center"/>
            </w:pPr>
          </w:p>
        </w:tc>
        <w:tc>
          <w:tcPr>
            <w:tcW w:w="687" w:type="dxa"/>
            <w:tcBorders>
              <w:bottom w:val="single" w:sz="4" w:space="0" w:color="auto"/>
            </w:tcBorders>
            <w:shd w:val="clear" w:color="auto" w:fill="FFFFFF"/>
          </w:tcPr>
          <w:p w14:paraId="54EB7EAB" w14:textId="77777777" w:rsidR="00FD5557" w:rsidRDefault="00FD5557" w:rsidP="00D113DA">
            <w:pPr>
              <w:spacing w:line="360" w:lineRule="auto"/>
              <w:jc w:val="center"/>
            </w:pPr>
          </w:p>
        </w:tc>
      </w:tr>
      <w:tr w:rsidR="00015E0F" w14:paraId="70D93667" w14:textId="77777777" w:rsidTr="00476C21">
        <w:trPr>
          <w:trHeight w:val="411"/>
          <w:jc w:val="center"/>
        </w:trPr>
        <w:tc>
          <w:tcPr>
            <w:tcW w:w="5423" w:type="dxa"/>
            <w:tcBorders>
              <w:bottom w:val="single" w:sz="4" w:space="0" w:color="auto"/>
            </w:tcBorders>
          </w:tcPr>
          <w:p w14:paraId="5D863EC4" w14:textId="25358F66" w:rsidR="00015E0F" w:rsidRDefault="002C4CBC" w:rsidP="004F07C9">
            <w:pPr>
              <w:spacing w:line="360" w:lineRule="auto"/>
              <w:jc w:val="both"/>
            </w:pPr>
            <w:r>
              <w:t xml:space="preserve">Investigar APIs de Serviços de </w:t>
            </w:r>
            <w:r w:rsidRPr="00B2550E">
              <w:rPr>
                <w:i/>
                <w:iCs/>
              </w:rPr>
              <w:t>Streamings</w:t>
            </w:r>
            <w:r>
              <w:t xml:space="preserve"> Musicais</w:t>
            </w:r>
          </w:p>
        </w:tc>
        <w:tc>
          <w:tcPr>
            <w:tcW w:w="735" w:type="dxa"/>
            <w:tcBorders>
              <w:bottom w:val="single" w:sz="4" w:space="0" w:color="auto"/>
            </w:tcBorders>
            <w:shd w:val="clear" w:color="auto" w:fill="FFFFFF"/>
          </w:tcPr>
          <w:p w14:paraId="0222CF61" w14:textId="77777777" w:rsidR="00015E0F" w:rsidRDefault="00015E0F" w:rsidP="00D113DA">
            <w:pPr>
              <w:spacing w:line="360" w:lineRule="auto"/>
              <w:jc w:val="center"/>
            </w:pPr>
          </w:p>
        </w:tc>
        <w:tc>
          <w:tcPr>
            <w:tcW w:w="985" w:type="dxa"/>
            <w:tcBorders>
              <w:bottom w:val="single" w:sz="4" w:space="0" w:color="auto"/>
            </w:tcBorders>
            <w:shd w:val="clear" w:color="auto" w:fill="FFFFFF"/>
          </w:tcPr>
          <w:p w14:paraId="0C7A7E7A" w14:textId="77777777" w:rsidR="00015E0F" w:rsidRDefault="00015E0F" w:rsidP="00D113DA">
            <w:pPr>
              <w:spacing w:line="360" w:lineRule="auto"/>
              <w:jc w:val="center"/>
            </w:pPr>
          </w:p>
        </w:tc>
        <w:tc>
          <w:tcPr>
            <w:tcW w:w="687" w:type="dxa"/>
            <w:tcBorders>
              <w:bottom w:val="single" w:sz="4" w:space="0" w:color="auto"/>
            </w:tcBorders>
            <w:shd w:val="clear" w:color="auto" w:fill="E7E6E6"/>
          </w:tcPr>
          <w:p w14:paraId="5252D7AD" w14:textId="77777777" w:rsidR="00015E0F" w:rsidRDefault="00015E0F" w:rsidP="00D113DA">
            <w:pPr>
              <w:spacing w:line="360" w:lineRule="auto"/>
              <w:jc w:val="center"/>
            </w:pPr>
          </w:p>
        </w:tc>
        <w:tc>
          <w:tcPr>
            <w:tcW w:w="687" w:type="dxa"/>
            <w:tcBorders>
              <w:bottom w:val="single" w:sz="4" w:space="0" w:color="auto"/>
            </w:tcBorders>
            <w:shd w:val="clear" w:color="auto" w:fill="FFFFFF"/>
          </w:tcPr>
          <w:p w14:paraId="4F28F203" w14:textId="77777777" w:rsidR="00015E0F" w:rsidRDefault="00015E0F" w:rsidP="00D113DA">
            <w:pPr>
              <w:spacing w:line="360" w:lineRule="auto"/>
              <w:jc w:val="center"/>
            </w:pPr>
          </w:p>
        </w:tc>
      </w:tr>
      <w:tr w:rsidR="00476C21" w14:paraId="1B5DD0B2" w14:textId="77777777" w:rsidTr="00476C21">
        <w:trPr>
          <w:trHeight w:val="449"/>
          <w:jc w:val="center"/>
        </w:trPr>
        <w:tc>
          <w:tcPr>
            <w:tcW w:w="5423" w:type="dxa"/>
            <w:tcBorders>
              <w:bottom w:val="single" w:sz="4" w:space="0" w:color="auto"/>
            </w:tcBorders>
          </w:tcPr>
          <w:p w14:paraId="52B4E8F4" w14:textId="791C0531" w:rsidR="00752BB7" w:rsidRDefault="00752BB7" w:rsidP="00D113DA">
            <w:pPr>
              <w:spacing w:line="360" w:lineRule="auto"/>
              <w:jc w:val="both"/>
            </w:pPr>
            <w:r>
              <w:t>Definir contexto comportamental e de ambiente</w:t>
            </w:r>
          </w:p>
        </w:tc>
        <w:tc>
          <w:tcPr>
            <w:tcW w:w="735" w:type="dxa"/>
            <w:tcBorders>
              <w:bottom w:val="single" w:sz="4" w:space="0" w:color="auto"/>
            </w:tcBorders>
            <w:shd w:val="clear" w:color="auto" w:fill="FFFFFF"/>
          </w:tcPr>
          <w:p w14:paraId="0159B8DA" w14:textId="77777777" w:rsidR="00752BB7" w:rsidRDefault="00752BB7" w:rsidP="00D113DA">
            <w:pPr>
              <w:spacing w:line="360" w:lineRule="auto"/>
              <w:jc w:val="center"/>
            </w:pPr>
          </w:p>
        </w:tc>
        <w:tc>
          <w:tcPr>
            <w:tcW w:w="985" w:type="dxa"/>
            <w:tcBorders>
              <w:bottom w:val="single" w:sz="4" w:space="0" w:color="auto"/>
            </w:tcBorders>
            <w:shd w:val="clear" w:color="auto" w:fill="FFFFFF"/>
          </w:tcPr>
          <w:p w14:paraId="6A153F5C" w14:textId="77777777" w:rsidR="00752BB7" w:rsidRDefault="00752BB7" w:rsidP="00D113DA">
            <w:pPr>
              <w:spacing w:line="360" w:lineRule="auto"/>
              <w:jc w:val="center"/>
            </w:pPr>
          </w:p>
        </w:tc>
        <w:tc>
          <w:tcPr>
            <w:tcW w:w="687" w:type="dxa"/>
            <w:tcBorders>
              <w:bottom w:val="single" w:sz="4" w:space="0" w:color="auto"/>
            </w:tcBorders>
            <w:shd w:val="clear" w:color="auto" w:fill="E7E6E6"/>
          </w:tcPr>
          <w:p w14:paraId="4C2CA728" w14:textId="77777777" w:rsidR="00752BB7" w:rsidRDefault="00752BB7" w:rsidP="00D113DA">
            <w:pPr>
              <w:spacing w:line="360" w:lineRule="auto"/>
              <w:jc w:val="center"/>
            </w:pPr>
          </w:p>
        </w:tc>
        <w:tc>
          <w:tcPr>
            <w:tcW w:w="687" w:type="dxa"/>
            <w:tcBorders>
              <w:bottom w:val="single" w:sz="4" w:space="0" w:color="auto"/>
            </w:tcBorders>
            <w:shd w:val="clear" w:color="auto" w:fill="FFFFFF"/>
          </w:tcPr>
          <w:p w14:paraId="68157CB3" w14:textId="77777777" w:rsidR="00752BB7" w:rsidRDefault="00752BB7" w:rsidP="00D113DA">
            <w:pPr>
              <w:spacing w:line="360" w:lineRule="auto"/>
              <w:jc w:val="center"/>
            </w:pPr>
          </w:p>
        </w:tc>
      </w:tr>
      <w:tr w:rsidR="00476C21" w14:paraId="199F54C5" w14:textId="77777777" w:rsidTr="00476C21">
        <w:trPr>
          <w:trHeight w:val="449"/>
          <w:jc w:val="center"/>
        </w:trPr>
        <w:tc>
          <w:tcPr>
            <w:tcW w:w="5423" w:type="dxa"/>
            <w:tcBorders>
              <w:bottom w:val="single" w:sz="4" w:space="0" w:color="auto"/>
            </w:tcBorders>
          </w:tcPr>
          <w:p w14:paraId="378BD389" w14:textId="7C52B62F" w:rsidR="0046152A" w:rsidRDefault="000F3264" w:rsidP="00D113DA">
            <w:pPr>
              <w:spacing w:line="360" w:lineRule="auto"/>
              <w:jc w:val="both"/>
            </w:pPr>
            <w:r>
              <w:t xml:space="preserve">Liberação da aplicação para </w:t>
            </w:r>
            <w:r w:rsidR="00D53BC4">
              <w:t>obter</w:t>
            </w:r>
            <w:r>
              <w:t xml:space="preserve"> os dados necessários.</w:t>
            </w:r>
          </w:p>
        </w:tc>
        <w:tc>
          <w:tcPr>
            <w:tcW w:w="735" w:type="dxa"/>
            <w:tcBorders>
              <w:bottom w:val="single" w:sz="4" w:space="0" w:color="auto"/>
            </w:tcBorders>
            <w:shd w:val="clear" w:color="auto" w:fill="FFFFFF"/>
          </w:tcPr>
          <w:p w14:paraId="0A3F0DC9" w14:textId="77777777" w:rsidR="0046152A" w:rsidRDefault="0046152A" w:rsidP="00D113DA">
            <w:pPr>
              <w:spacing w:line="360" w:lineRule="auto"/>
              <w:jc w:val="center"/>
            </w:pPr>
          </w:p>
        </w:tc>
        <w:tc>
          <w:tcPr>
            <w:tcW w:w="985" w:type="dxa"/>
            <w:tcBorders>
              <w:bottom w:val="single" w:sz="4" w:space="0" w:color="auto"/>
            </w:tcBorders>
            <w:shd w:val="clear" w:color="auto" w:fill="FFFFFF"/>
          </w:tcPr>
          <w:p w14:paraId="3000886D" w14:textId="77777777" w:rsidR="0046152A" w:rsidRDefault="0046152A" w:rsidP="00D113DA">
            <w:pPr>
              <w:spacing w:line="360" w:lineRule="auto"/>
              <w:jc w:val="center"/>
            </w:pPr>
          </w:p>
        </w:tc>
        <w:tc>
          <w:tcPr>
            <w:tcW w:w="687" w:type="dxa"/>
            <w:tcBorders>
              <w:bottom w:val="single" w:sz="4" w:space="0" w:color="auto"/>
            </w:tcBorders>
            <w:shd w:val="clear" w:color="auto" w:fill="FFFFFF"/>
          </w:tcPr>
          <w:p w14:paraId="1F7E7E1D" w14:textId="77777777" w:rsidR="0046152A" w:rsidRDefault="0046152A" w:rsidP="00D113DA">
            <w:pPr>
              <w:spacing w:line="360" w:lineRule="auto"/>
              <w:jc w:val="center"/>
            </w:pPr>
          </w:p>
        </w:tc>
        <w:tc>
          <w:tcPr>
            <w:tcW w:w="687" w:type="dxa"/>
            <w:tcBorders>
              <w:bottom w:val="single" w:sz="4" w:space="0" w:color="auto"/>
            </w:tcBorders>
            <w:shd w:val="clear" w:color="auto" w:fill="E7E6E6"/>
          </w:tcPr>
          <w:p w14:paraId="52B8E112" w14:textId="77777777" w:rsidR="0046152A" w:rsidRDefault="0046152A" w:rsidP="00D113DA">
            <w:pPr>
              <w:spacing w:line="360" w:lineRule="auto"/>
              <w:jc w:val="center"/>
            </w:pPr>
          </w:p>
        </w:tc>
      </w:tr>
      <w:tr w:rsidR="00476C21" w14:paraId="3D2322BF" w14:textId="77777777" w:rsidTr="00476C21">
        <w:trPr>
          <w:trHeight w:val="375"/>
          <w:jc w:val="center"/>
        </w:trPr>
        <w:tc>
          <w:tcPr>
            <w:tcW w:w="5423" w:type="dxa"/>
            <w:tcBorders>
              <w:bottom w:val="single" w:sz="4" w:space="0" w:color="auto"/>
            </w:tcBorders>
          </w:tcPr>
          <w:p w14:paraId="20E7EB92" w14:textId="20AEEAC9" w:rsidR="000F3264" w:rsidRDefault="000F3264" w:rsidP="000F3264">
            <w:pPr>
              <w:spacing w:line="360" w:lineRule="auto"/>
              <w:jc w:val="both"/>
            </w:pPr>
            <w:commentRangeStart w:id="6"/>
            <w:r>
              <w:t xml:space="preserve">Estudar técnicas para avaliar </w:t>
            </w:r>
            <w:commentRangeStart w:id="7"/>
            <w:r>
              <w:t>os</w:t>
            </w:r>
            <w:commentRangeEnd w:id="7"/>
            <w:r w:rsidR="001E1194">
              <w:rPr>
                <w:rStyle w:val="Refdecomentrio"/>
              </w:rPr>
              <w:commentReference w:id="7"/>
            </w:r>
            <w:r>
              <w:t xml:space="preserve"> </w:t>
            </w:r>
            <w:r w:rsidR="00F57066">
              <w:t>resultados</w:t>
            </w:r>
            <w:commentRangeEnd w:id="6"/>
            <w:r w:rsidR="001E1194">
              <w:rPr>
                <w:rStyle w:val="Refdecomentrio"/>
              </w:rPr>
              <w:commentReference w:id="6"/>
            </w:r>
          </w:p>
        </w:tc>
        <w:tc>
          <w:tcPr>
            <w:tcW w:w="735" w:type="dxa"/>
            <w:tcBorders>
              <w:bottom w:val="single" w:sz="4" w:space="0" w:color="auto"/>
            </w:tcBorders>
            <w:shd w:val="clear" w:color="auto" w:fill="FFFFFF"/>
          </w:tcPr>
          <w:p w14:paraId="7C450784" w14:textId="77777777" w:rsidR="000F3264" w:rsidRDefault="000F3264" w:rsidP="000F3264">
            <w:pPr>
              <w:spacing w:line="360" w:lineRule="auto"/>
              <w:jc w:val="center"/>
            </w:pPr>
          </w:p>
        </w:tc>
        <w:tc>
          <w:tcPr>
            <w:tcW w:w="985" w:type="dxa"/>
            <w:tcBorders>
              <w:bottom w:val="single" w:sz="4" w:space="0" w:color="auto"/>
            </w:tcBorders>
            <w:shd w:val="clear" w:color="auto" w:fill="FFFFFF"/>
          </w:tcPr>
          <w:p w14:paraId="7F3E5E17" w14:textId="77777777" w:rsidR="000F3264" w:rsidRDefault="000F3264" w:rsidP="000F3264">
            <w:pPr>
              <w:spacing w:line="360" w:lineRule="auto"/>
              <w:jc w:val="center"/>
            </w:pPr>
          </w:p>
        </w:tc>
        <w:tc>
          <w:tcPr>
            <w:tcW w:w="687" w:type="dxa"/>
            <w:tcBorders>
              <w:bottom w:val="single" w:sz="4" w:space="0" w:color="auto"/>
            </w:tcBorders>
            <w:shd w:val="clear" w:color="auto" w:fill="FFFFFF"/>
          </w:tcPr>
          <w:p w14:paraId="16ACA466"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82BA342" w14:textId="77777777" w:rsidR="000F3264" w:rsidRDefault="000F3264" w:rsidP="000F3264">
            <w:pPr>
              <w:spacing w:line="360" w:lineRule="auto"/>
              <w:jc w:val="center"/>
            </w:pPr>
          </w:p>
        </w:tc>
      </w:tr>
      <w:tr w:rsidR="000B2A71" w14:paraId="01AC265B" w14:textId="77777777" w:rsidTr="00476C21">
        <w:trPr>
          <w:trHeight w:val="461"/>
          <w:jc w:val="center"/>
        </w:trPr>
        <w:tc>
          <w:tcPr>
            <w:tcW w:w="5423" w:type="dxa"/>
            <w:tcBorders>
              <w:bottom w:val="single" w:sz="4" w:space="0" w:color="auto"/>
            </w:tcBorders>
          </w:tcPr>
          <w:p w14:paraId="144EB400" w14:textId="2420129C" w:rsidR="000F3264" w:rsidRDefault="000F3264" w:rsidP="000F3264">
            <w:pPr>
              <w:spacing w:line="360" w:lineRule="auto"/>
              <w:jc w:val="both"/>
            </w:pPr>
            <w:r>
              <w:t>Elaborar TCC I</w:t>
            </w:r>
          </w:p>
        </w:tc>
        <w:tc>
          <w:tcPr>
            <w:tcW w:w="735" w:type="dxa"/>
            <w:tcBorders>
              <w:bottom w:val="single" w:sz="4" w:space="0" w:color="auto"/>
            </w:tcBorders>
            <w:shd w:val="clear" w:color="auto" w:fill="E7E6E6"/>
          </w:tcPr>
          <w:p w14:paraId="2A5C24E4" w14:textId="77777777" w:rsidR="000F3264" w:rsidRDefault="000F3264" w:rsidP="000F3264">
            <w:pPr>
              <w:spacing w:line="360" w:lineRule="auto"/>
              <w:jc w:val="center"/>
            </w:pPr>
          </w:p>
        </w:tc>
        <w:tc>
          <w:tcPr>
            <w:tcW w:w="985" w:type="dxa"/>
            <w:tcBorders>
              <w:bottom w:val="single" w:sz="4" w:space="0" w:color="auto"/>
            </w:tcBorders>
            <w:shd w:val="clear" w:color="auto" w:fill="E7E6E6"/>
          </w:tcPr>
          <w:p w14:paraId="2BFFFDD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16BA1818" w14:textId="77777777" w:rsidR="000F3264" w:rsidRDefault="000F3264" w:rsidP="000F3264">
            <w:pPr>
              <w:spacing w:line="360" w:lineRule="auto"/>
              <w:jc w:val="center"/>
            </w:pPr>
          </w:p>
        </w:tc>
        <w:tc>
          <w:tcPr>
            <w:tcW w:w="687" w:type="dxa"/>
            <w:tcBorders>
              <w:bottom w:val="single" w:sz="4" w:space="0" w:color="auto"/>
            </w:tcBorders>
            <w:shd w:val="clear" w:color="auto" w:fill="E7E6E6"/>
          </w:tcPr>
          <w:p w14:paraId="7C3B1546" w14:textId="77777777" w:rsidR="000F3264" w:rsidRDefault="000F3264" w:rsidP="000F3264">
            <w:pPr>
              <w:spacing w:line="360" w:lineRule="auto"/>
              <w:jc w:val="center"/>
            </w:pPr>
          </w:p>
        </w:tc>
      </w:tr>
    </w:tbl>
    <w:p w14:paraId="39135A64" w14:textId="77777777" w:rsidR="00D113DA" w:rsidRDefault="00D113DA" w:rsidP="00D113DA">
      <w:pPr>
        <w:spacing w:line="360" w:lineRule="auto"/>
        <w:jc w:val="both"/>
      </w:pPr>
    </w:p>
    <w:p w14:paraId="4CB62568" w14:textId="77777777" w:rsidR="00D113DA" w:rsidRDefault="00D113DA" w:rsidP="00D113DA">
      <w:pPr>
        <w:spacing w:line="360" w:lineRule="auto"/>
        <w:jc w:val="center"/>
      </w:pPr>
      <w:r>
        <w:t xml:space="preserve">Trabalho de Conclusão II </w:t>
      </w:r>
    </w:p>
    <w:p w14:paraId="7D861713" w14:textId="77777777" w:rsidR="00D113DA" w:rsidRDefault="00D113DA" w:rsidP="00D113DA">
      <w:pPr>
        <w:spacing w:line="360" w:lineRule="auto"/>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074"/>
        <w:gridCol w:w="919"/>
        <w:gridCol w:w="745"/>
        <w:gridCol w:w="832"/>
        <w:gridCol w:w="1043"/>
      </w:tblGrid>
      <w:tr w:rsidR="00D113DA" w14:paraId="2FD363A2" w14:textId="77777777" w:rsidTr="008203AF">
        <w:trPr>
          <w:cantSplit/>
          <w:trHeight w:val="448"/>
          <w:jc w:val="center"/>
        </w:trPr>
        <w:tc>
          <w:tcPr>
            <w:tcW w:w="5074" w:type="dxa"/>
            <w:vMerge w:val="restart"/>
            <w:vAlign w:val="center"/>
          </w:tcPr>
          <w:p w14:paraId="1C303695" w14:textId="77777777" w:rsidR="00D113DA" w:rsidRDefault="00D113DA" w:rsidP="00D113DA">
            <w:pPr>
              <w:spacing w:line="360" w:lineRule="auto"/>
              <w:jc w:val="both"/>
            </w:pPr>
            <w:r>
              <w:t xml:space="preserve">Etapa </w:t>
            </w:r>
          </w:p>
        </w:tc>
        <w:tc>
          <w:tcPr>
            <w:tcW w:w="3539" w:type="dxa"/>
            <w:gridSpan w:val="4"/>
            <w:tcBorders>
              <w:bottom w:val="nil"/>
            </w:tcBorders>
          </w:tcPr>
          <w:p w14:paraId="00AAB44B" w14:textId="77777777" w:rsidR="00D113DA" w:rsidRDefault="00D113DA" w:rsidP="00D113DA">
            <w:pPr>
              <w:spacing w:line="360" w:lineRule="auto"/>
              <w:jc w:val="center"/>
            </w:pPr>
            <w:r>
              <w:t>Meses</w:t>
            </w:r>
          </w:p>
        </w:tc>
      </w:tr>
      <w:tr w:rsidR="00D113DA" w14:paraId="3DE5ABBE" w14:textId="77777777" w:rsidTr="00D46054">
        <w:trPr>
          <w:trHeight w:val="473"/>
          <w:jc w:val="center"/>
        </w:trPr>
        <w:tc>
          <w:tcPr>
            <w:tcW w:w="5074" w:type="dxa"/>
            <w:vMerge/>
          </w:tcPr>
          <w:p w14:paraId="5BA21525" w14:textId="77777777" w:rsidR="00D113DA" w:rsidRDefault="00D113DA" w:rsidP="00D113DA">
            <w:pPr>
              <w:spacing w:line="360" w:lineRule="auto"/>
              <w:jc w:val="both"/>
            </w:pPr>
          </w:p>
        </w:tc>
        <w:tc>
          <w:tcPr>
            <w:tcW w:w="919" w:type="dxa"/>
          </w:tcPr>
          <w:p w14:paraId="741202DE" w14:textId="77777777" w:rsidR="00D113DA" w:rsidRDefault="00800407" w:rsidP="00D113DA">
            <w:pPr>
              <w:spacing w:line="360" w:lineRule="auto"/>
              <w:jc w:val="center"/>
            </w:pPr>
            <w:r>
              <w:t>Ago</w:t>
            </w:r>
          </w:p>
        </w:tc>
        <w:tc>
          <w:tcPr>
            <w:tcW w:w="745" w:type="dxa"/>
          </w:tcPr>
          <w:p w14:paraId="7204FFAC" w14:textId="77777777" w:rsidR="00D113DA" w:rsidRDefault="00800407" w:rsidP="00D113DA">
            <w:pPr>
              <w:spacing w:line="360" w:lineRule="auto"/>
              <w:jc w:val="center"/>
            </w:pPr>
            <w:r>
              <w:t>Set</w:t>
            </w:r>
          </w:p>
        </w:tc>
        <w:tc>
          <w:tcPr>
            <w:tcW w:w="832" w:type="dxa"/>
          </w:tcPr>
          <w:p w14:paraId="44D16198" w14:textId="77777777" w:rsidR="00D113DA" w:rsidRDefault="00800407" w:rsidP="00D113DA">
            <w:pPr>
              <w:spacing w:line="360" w:lineRule="auto"/>
              <w:jc w:val="center"/>
            </w:pPr>
            <w:r>
              <w:t>Out</w:t>
            </w:r>
          </w:p>
        </w:tc>
        <w:tc>
          <w:tcPr>
            <w:tcW w:w="1043" w:type="dxa"/>
          </w:tcPr>
          <w:p w14:paraId="2F99E4A7" w14:textId="77777777" w:rsidR="00D113DA" w:rsidRDefault="00800407" w:rsidP="00D113DA">
            <w:pPr>
              <w:spacing w:line="360" w:lineRule="auto"/>
              <w:jc w:val="center"/>
            </w:pPr>
            <w:r>
              <w:t>Nov</w:t>
            </w:r>
          </w:p>
        </w:tc>
      </w:tr>
      <w:tr w:rsidR="00476C21" w14:paraId="78F976DE" w14:textId="77777777" w:rsidTr="00476C21">
        <w:trPr>
          <w:trHeight w:val="369"/>
          <w:jc w:val="center"/>
        </w:trPr>
        <w:tc>
          <w:tcPr>
            <w:tcW w:w="5074" w:type="dxa"/>
          </w:tcPr>
          <w:p w14:paraId="2EFA6008" w14:textId="18080A9B" w:rsidR="00D113DA" w:rsidRDefault="006A35B2" w:rsidP="00D113DA">
            <w:pPr>
              <w:spacing w:line="360" w:lineRule="auto"/>
              <w:jc w:val="both"/>
            </w:pPr>
            <w:r>
              <w:t>Organizar dados obtidos</w:t>
            </w:r>
          </w:p>
        </w:tc>
        <w:tc>
          <w:tcPr>
            <w:tcW w:w="919" w:type="dxa"/>
            <w:shd w:val="clear" w:color="auto" w:fill="E7E6E6"/>
          </w:tcPr>
          <w:p w14:paraId="5642DBBC" w14:textId="77777777" w:rsidR="00D113DA" w:rsidRDefault="00D113DA" w:rsidP="00D113DA">
            <w:pPr>
              <w:spacing w:line="360" w:lineRule="auto"/>
              <w:jc w:val="center"/>
            </w:pPr>
          </w:p>
        </w:tc>
        <w:tc>
          <w:tcPr>
            <w:tcW w:w="745" w:type="dxa"/>
          </w:tcPr>
          <w:p w14:paraId="5DF4AA6A" w14:textId="77777777" w:rsidR="00D113DA" w:rsidRDefault="00D113DA" w:rsidP="00D113DA">
            <w:pPr>
              <w:spacing w:line="360" w:lineRule="auto"/>
              <w:jc w:val="center"/>
            </w:pPr>
          </w:p>
        </w:tc>
        <w:tc>
          <w:tcPr>
            <w:tcW w:w="832" w:type="dxa"/>
          </w:tcPr>
          <w:p w14:paraId="0E3A8CA9" w14:textId="77777777" w:rsidR="00D113DA" w:rsidRDefault="00D113DA" w:rsidP="00D113DA">
            <w:pPr>
              <w:spacing w:line="360" w:lineRule="auto"/>
              <w:jc w:val="center"/>
            </w:pPr>
          </w:p>
        </w:tc>
        <w:tc>
          <w:tcPr>
            <w:tcW w:w="1043" w:type="dxa"/>
          </w:tcPr>
          <w:p w14:paraId="7732F54D" w14:textId="77777777" w:rsidR="00D113DA" w:rsidRDefault="00D113DA" w:rsidP="00D113DA">
            <w:pPr>
              <w:spacing w:line="360" w:lineRule="auto"/>
              <w:jc w:val="center"/>
            </w:pPr>
          </w:p>
        </w:tc>
      </w:tr>
      <w:tr w:rsidR="00225F5C" w14:paraId="74AABC33" w14:textId="77777777" w:rsidTr="00476C21">
        <w:trPr>
          <w:trHeight w:val="369"/>
          <w:jc w:val="center"/>
        </w:trPr>
        <w:tc>
          <w:tcPr>
            <w:tcW w:w="5074" w:type="dxa"/>
          </w:tcPr>
          <w:p w14:paraId="583A5E17" w14:textId="7630E3D4" w:rsidR="00225F5C" w:rsidRDefault="000B2A71" w:rsidP="00D113DA">
            <w:pPr>
              <w:spacing w:line="360" w:lineRule="auto"/>
              <w:jc w:val="both"/>
            </w:pPr>
            <w:r>
              <w:t>Definir técnica para avaliar resultados</w:t>
            </w:r>
          </w:p>
        </w:tc>
        <w:tc>
          <w:tcPr>
            <w:tcW w:w="919" w:type="dxa"/>
            <w:shd w:val="clear" w:color="auto" w:fill="E7E6E6"/>
          </w:tcPr>
          <w:p w14:paraId="5238793D" w14:textId="77777777" w:rsidR="00225F5C" w:rsidRDefault="00225F5C" w:rsidP="00D113DA">
            <w:pPr>
              <w:spacing w:line="360" w:lineRule="auto"/>
              <w:jc w:val="center"/>
            </w:pPr>
          </w:p>
        </w:tc>
        <w:tc>
          <w:tcPr>
            <w:tcW w:w="745" w:type="dxa"/>
          </w:tcPr>
          <w:p w14:paraId="5B8FEDAE" w14:textId="77777777" w:rsidR="00225F5C" w:rsidRDefault="00225F5C" w:rsidP="00D113DA">
            <w:pPr>
              <w:spacing w:line="360" w:lineRule="auto"/>
              <w:jc w:val="center"/>
            </w:pPr>
          </w:p>
        </w:tc>
        <w:tc>
          <w:tcPr>
            <w:tcW w:w="832" w:type="dxa"/>
          </w:tcPr>
          <w:p w14:paraId="3B9E01DB" w14:textId="77777777" w:rsidR="00225F5C" w:rsidRDefault="00225F5C" w:rsidP="00D113DA">
            <w:pPr>
              <w:spacing w:line="360" w:lineRule="auto"/>
              <w:jc w:val="center"/>
            </w:pPr>
          </w:p>
        </w:tc>
        <w:tc>
          <w:tcPr>
            <w:tcW w:w="1043" w:type="dxa"/>
          </w:tcPr>
          <w:p w14:paraId="37B9F9A3" w14:textId="77777777" w:rsidR="00225F5C" w:rsidRDefault="00225F5C" w:rsidP="00D113DA">
            <w:pPr>
              <w:spacing w:line="360" w:lineRule="auto"/>
              <w:jc w:val="center"/>
            </w:pPr>
          </w:p>
        </w:tc>
      </w:tr>
      <w:tr w:rsidR="00476C21" w14:paraId="7A98943D" w14:textId="77777777" w:rsidTr="00476C21">
        <w:trPr>
          <w:trHeight w:val="360"/>
          <w:jc w:val="center"/>
        </w:trPr>
        <w:tc>
          <w:tcPr>
            <w:tcW w:w="5074" w:type="dxa"/>
          </w:tcPr>
          <w:p w14:paraId="41493DA6" w14:textId="4FA05631" w:rsidR="0046152A" w:rsidRDefault="006A35B2" w:rsidP="00D113DA">
            <w:pPr>
              <w:spacing w:line="360" w:lineRule="auto"/>
              <w:jc w:val="both"/>
            </w:pPr>
            <w:r>
              <w:t>Desenvolver sistema de recomendação</w:t>
            </w:r>
          </w:p>
        </w:tc>
        <w:tc>
          <w:tcPr>
            <w:tcW w:w="919" w:type="dxa"/>
          </w:tcPr>
          <w:p w14:paraId="31CEF31B" w14:textId="77777777" w:rsidR="0046152A" w:rsidRDefault="0046152A" w:rsidP="00D113DA">
            <w:pPr>
              <w:spacing w:line="360" w:lineRule="auto"/>
              <w:jc w:val="center"/>
            </w:pPr>
          </w:p>
        </w:tc>
        <w:tc>
          <w:tcPr>
            <w:tcW w:w="745" w:type="dxa"/>
            <w:shd w:val="clear" w:color="auto" w:fill="E7E6E6"/>
          </w:tcPr>
          <w:p w14:paraId="6B511891" w14:textId="77777777" w:rsidR="0046152A" w:rsidRDefault="0046152A" w:rsidP="00D113DA">
            <w:pPr>
              <w:spacing w:line="360" w:lineRule="auto"/>
              <w:jc w:val="center"/>
            </w:pPr>
          </w:p>
        </w:tc>
        <w:tc>
          <w:tcPr>
            <w:tcW w:w="832" w:type="dxa"/>
            <w:shd w:val="clear" w:color="auto" w:fill="E7E6E6"/>
          </w:tcPr>
          <w:p w14:paraId="212850A3" w14:textId="77777777" w:rsidR="0046152A" w:rsidRDefault="0046152A" w:rsidP="00D113DA">
            <w:pPr>
              <w:spacing w:line="360" w:lineRule="auto"/>
              <w:jc w:val="center"/>
            </w:pPr>
          </w:p>
        </w:tc>
        <w:tc>
          <w:tcPr>
            <w:tcW w:w="1043" w:type="dxa"/>
          </w:tcPr>
          <w:p w14:paraId="22AA4EAA" w14:textId="77777777" w:rsidR="0046152A" w:rsidRDefault="0046152A" w:rsidP="00D113DA">
            <w:pPr>
              <w:spacing w:line="360" w:lineRule="auto"/>
              <w:jc w:val="center"/>
            </w:pPr>
          </w:p>
        </w:tc>
      </w:tr>
      <w:tr w:rsidR="00476C21" w14:paraId="71427489" w14:textId="77777777" w:rsidTr="00476C21">
        <w:trPr>
          <w:trHeight w:val="448"/>
          <w:jc w:val="center"/>
        </w:trPr>
        <w:tc>
          <w:tcPr>
            <w:tcW w:w="5074" w:type="dxa"/>
          </w:tcPr>
          <w:p w14:paraId="6EB2493A" w14:textId="38DC201E" w:rsidR="0046152A" w:rsidRDefault="00E0556A" w:rsidP="00D113DA">
            <w:pPr>
              <w:spacing w:line="360" w:lineRule="auto"/>
              <w:jc w:val="both"/>
            </w:pPr>
            <w:commentRangeStart w:id="8"/>
            <w:r>
              <w:t>Análise dos resultados</w:t>
            </w:r>
            <w:commentRangeEnd w:id="8"/>
            <w:r w:rsidR="001E1194">
              <w:rPr>
                <w:rStyle w:val="Refdecomentrio"/>
              </w:rPr>
              <w:commentReference w:id="8"/>
            </w:r>
          </w:p>
        </w:tc>
        <w:tc>
          <w:tcPr>
            <w:tcW w:w="919" w:type="dxa"/>
          </w:tcPr>
          <w:p w14:paraId="48B023B1" w14:textId="77777777" w:rsidR="0046152A" w:rsidRDefault="0046152A" w:rsidP="00D113DA">
            <w:pPr>
              <w:spacing w:line="360" w:lineRule="auto"/>
              <w:jc w:val="center"/>
            </w:pPr>
          </w:p>
        </w:tc>
        <w:tc>
          <w:tcPr>
            <w:tcW w:w="745" w:type="dxa"/>
          </w:tcPr>
          <w:p w14:paraId="28560D40" w14:textId="77777777" w:rsidR="0046152A" w:rsidRDefault="0046152A" w:rsidP="00D113DA">
            <w:pPr>
              <w:spacing w:line="360" w:lineRule="auto"/>
              <w:jc w:val="center"/>
            </w:pPr>
          </w:p>
        </w:tc>
        <w:tc>
          <w:tcPr>
            <w:tcW w:w="832" w:type="dxa"/>
            <w:shd w:val="clear" w:color="auto" w:fill="E7E6E6"/>
          </w:tcPr>
          <w:p w14:paraId="084722D3" w14:textId="77777777" w:rsidR="0046152A" w:rsidRDefault="0046152A" w:rsidP="00D113DA">
            <w:pPr>
              <w:spacing w:line="360" w:lineRule="auto"/>
              <w:jc w:val="center"/>
            </w:pPr>
          </w:p>
        </w:tc>
        <w:tc>
          <w:tcPr>
            <w:tcW w:w="1043" w:type="dxa"/>
            <w:shd w:val="clear" w:color="auto" w:fill="E7E6E6"/>
          </w:tcPr>
          <w:p w14:paraId="2C0FB293" w14:textId="77777777" w:rsidR="0046152A" w:rsidRDefault="0046152A" w:rsidP="00D113DA">
            <w:pPr>
              <w:spacing w:line="360" w:lineRule="auto"/>
              <w:jc w:val="center"/>
            </w:pPr>
          </w:p>
        </w:tc>
      </w:tr>
      <w:tr w:rsidR="008203AF" w14:paraId="4D66A7FC" w14:textId="77777777" w:rsidTr="00476C21">
        <w:trPr>
          <w:trHeight w:val="448"/>
          <w:jc w:val="center"/>
        </w:trPr>
        <w:tc>
          <w:tcPr>
            <w:tcW w:w="5074" w:type="dxa"/>
            <w:tcBorders>
              <w:bottom w:val="single" w:sz="4" w:space="0" w:color="auto"/>
            </w:tcBorders>
          </w:tcPr>
          <w:p w14:paraId="09F609B5" w14:textId="2A2B2505" w:rsidR="00FD5557" w:rsidRDefault="00FD5557" w:rsidP="00D113DA">
            <w:pPr>
              <w:spacing w:line="360" w:lineRule="auto"/>
              <w:jc w:val="both"/>
            </w:pPr>
            <w:r>
              <w:t>Elaborar TCC II</w:t>
            </w:r>
          </w:p>
        </w:tc>
        <w:tc>
          <w:tcPr>
            <w:tcW w:w="919" w:type="dxa"/>
            <w:tcBorders>
              <w:bottom w:val="single" w:sz="4" w:space="0" w:color="auto"/>
            </w:tcBorders>
            <w:shd w:val="clear" w:color="auto" w:fill="E7E6E6"/>
          </w:tcPr>
          <w:p w14:paraId="3EDF27E4" w14:textId="77777777" w:rsidR="00FD5557" w:rsidRDefault="00FD5557" w:rsidP="00D113DA">
            <w:pPr>
              <w:spacing w:line="360" w:lineRule="auto"/>
              <w:jc w:val="center"/>
            </w:pPr>
          </w:p>
        </w:tc>
        <w:tc>
          <w:tcPr>
            <w:tcW w:w="745" w:type="dxa"/>
            <w:tcBorders>
              <w:bottom w:val="single" w:sz="4" w:space="0" w:color="auto"/>
            </w:tcBorders>
            <w:shd w:val="clear" w:color="auto" w:fill="E7E6E6"/>
          </w:tcPr>
          <w:p w14:paraId="120A2614" w14:textId="77777777" w:rsidR="00FD5557" w:rsidRDefault="00FD5557" w:rsidP="00D113DA">
            <w:pPr>
              <w:spacing w:line="360" w:lineRule="auto"/>
              <w:jc w:val="center"/>
            </w:pPr>
          </w:p>
        </w:tc>
        <w:tc>
          <w:tcPr>
            <w:tcW w:w="832" w:type="dxa"/>
            <w:tcBorders>
              <w:bottom w:val="single" w:sz="4" w:space="0" w:color="auto"/>
            </w:tcBorders>
            <w:shd w:val="clear" w:color="auto" w:fill="E7E6E6"/>
          </w:tcPr>
          <w:p w14:paraId="2A639559" w14:textId="77777777" w:rsidR="00FD5557" w:rsidRDefault="00FD5557" w:rsidP="00D113DA">
            <w:pPr>
              <w:spacing w:line="360" w:lineRule="auto"/>
              <w:jc w:val="center"/>
            </w:pPr>
          </w:p>
        </w:tc>
        <w:tc>
          <w:tcPr>
            <w:tcW w:w="1043" w:type="dxa"/>
            <w:tcBorders>
              <w:bottom w:val="single" w:sz="4" w:space="0" w:color="auto"/>
            </w:tcBorders>
            <w:shd w:val="clear" w:color="auto" w:fill="E7E6E6"/>
          </w:tcPr>
          <w:p w14:paraId="49654721" w14:textId="77777777" w:rsidR="00FD5557" w:rsidRDefault="00FD5557" w:rsidP="00D113DA">
            <w:pPr>
              <w:spacing w:line="360" w:lineRule="auto"/>
              <w:jc w:val="center"/>
            </w:pPr>
          </w:p>
        </w:tc>
      </w:tr>
    </w:tbl>
    <w:p w14:paraId="2E860F76" w14:textId="680BFBC7" w:rsidR="0013305B" w:rsidRDefault="0013305B" w:rsidP="0013305B"/>
    <w:p w14:paraId="22CE8088" w14:textId="5BFDDC85" w:rsidR="0013305B" w:rsidRDefault="0013305B" w:rsidP="0013305B">
      <w:r>
        <w:br w:type="page"/>
      </w:r>
    </w:p>
    <w:p w14:paraId="1A1827E0" w14:textId="431C8675" w:rsidR="00D113DA" w:rsidRPr="007941BD" w:rsidRDefault="00165849" w:rsidP="002950F8">
      <w:pPr>
        <w:pStyle w:val="Ttulo1"/>
        <w:spacing w:after="120" w:line="360" w:lineRule="auto"/>
        <w:rPr>
          <w:color w:val="800000"/>
          <w:sz w:val="24"/>
        </w:rPr>
      </w:pPr>
      <w:r w:rsidRPr="00165849">
        <w:rPr>
          <w:b w:val="0"/>
          <w:sz w:val="28"/>
        </w:rPr>
        <w:lastRenderedPageBreak/>
        <w:t>BIBLIOGRAFIA</w:t>
      </w:r>
    </w:p>
    <w:p w14:paraId="2BBE8967" w14:textId="77777777" w:rsidR="00165849" w:rsidRDefault="00165849" w:rsidP="002123CC">
      <w:pPr>
        <w:spacing w:line="360" w:lineRule="auto"/>
      </w:pPr>
    </w:p>
    <w:p w14:paraId="234C4912" w14:textId="0403C4E1" w:rsidR="009F6952" w:rsidRPr="001A1E35" w:rsidRDefault="002A00D4" w:rsidP="009F6952">
      <w:pPr>
        <w:widowControl w:val="0"/>
        <w:autoSpaceDE w:val="0"/>
        <w:autoSpaceDN w:val="0"/>
        <w:adjustRightInd w:val="0"/>
        <w:spacing w:line="360" w:lineRule="auto"/>
        <w:rPr>
          <w:noProof/>
          <w:szCs w:val="24"/>
          <w:lang w:val="en-US"/>
        </w:rPr>
      </w:pPr>
      <w:r>
        <w:rPr>
          <w:b/>
          <w:szCs w:val="24"/>
        </w:rPr>
        <w:fldChar w:fldCharType="begin" w:fldLock="1"/>
      </w:r>
      <w:r w:rsidRPr="001A1E35">
        <w:rPr>
          <w:b/>
          <w:szCs w:val="24"/>
          <w:lang w:val="en-US"/>
        </w:rPr>
        <w:instrText xml:space="preserve">ADDIN Mendeley Bibliography CSL_BIBLIOGRAPHY </w:instrText>
      </w:r>
      <w:r>
        <w:rPr>
          <w:b/>
          <w:szCs w:val="24"/>
        </w:rPr>
        <w:fldChar w:fldCharType="separate"/>
      </w:r>
      <w:r w:rsidR="009F6952" w:rsidRPr="001A1E35">
        <w:rPr>
          <w:noProof/>
          <w:szCs w:val="24"/>
          <w:lang w:val="en-US"/>
        </w:rPr>
        <w:t xml:space="preserve">BHATNAGAR, V. </w:t>
      </w:r>
      <w:r w:rsidR="009F6952" w:rsidRPr="001A1E35">
        <w:rPr>
          <w:b/>
          <w:bCs/>
          <w:noProof/>
          <w:szCs w:val="24"/>
          <w:lang w:val="en-US"/>
        </w:rPr>
        <w:t>Collaborative filtering using data mining and analysis</w:t>
      </w:r>
      <w:r w:rsidR="009F6952" w:rsidRPr="001A1E35">
        <w:rPr>
          <w:noProof/>
          <w:szCs w:val="24"/>
          <w:lang w:val="en-US"/>
        </w:rPr>
        <w:t xml:space="preserve">. [s.l: s.n.]. </w:t>
      </w:r>
    </w:p>
    <w:p w14:paraId="409BF967"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BORJA, K.; DIERINGER, S. Streaming or stealing? The complementary features between music streaming and music piracy. </w:t>
      </w:r>
      <w:r w:rsidRPr="001A1E35">
        <w:rPr>
          <w:b/>
          <w:bCs/>
          <w:noProof/>
          <w:szCs w:val="24"/>
          <w:lang w:val="en-US"/>
        </w:rPr>
        <w:t>Journal of Retailing and Consumer Services</w:t>
      </w:r>
      <w:r w:rsidRPr="001A1E35">
        <w:rPr>
          <w:noProof/>
          <w:szCs w:val="24"/>
          <w:lang w:val="en-US"/>
        </w:rPr>
        <w:t xml:space="preserve">, v. 32, p. 86–95, 2016. </w:t>
      </w:r>
    </w:p>
    <w:p w14:paraId="3ABBB14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DIETMAR, J. et al. </w:t>
      </w:r>
      <w:r w:rsidRPr="001A1E35">
        <w:rPr>
          <w:b/>
          <w:bCs/>
          <w:noProof/>
          <w:szCs w:val="24"/>
          <w:lang w:val="en-US"/>
        </w:rPr>
        <w:t>Recommendation system -An Introduction</w:t>
      </w:r>
      <w:r w:rsidRPr="001A1E35">
        <w:rPr>
          <w:noProof/>
          <w:szCs w:val="24"/>
          <w:lang w:val="en-US"/>
        </w:rPr>
        <w:t>. [s.l: s.n.]. v. 91</w:t>
      </w:r>
    </w:p>
    <w:p w14:paraId="4D8D7205"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ERIKSSON, M. et al. </w:t>
      </w:r>
      <w:r w:rsidRPr="001A1E35">
        <w:rPr>
          <w:b/>
          <w:bCs/>
          <w:noProof/>
          <w:szCs w:val="24"/>
          <w:lang w:val="en-US"/>
        </w:rPr>
        <w:t>Spotify Teardown</w:t>
      </w:r>
      <w:r w:rsidRPr="001A1E35">
        <w:rPr>
          <w:noProof/>
          <w:szCs w:val="24"/>
          <w:lang w:val="en-US"/>
        </w:rPr>
        <w:t xml:space="preserve">. [s.l.] MIT Press, 2019. </w:t>
      </w:r>
    </w:p>
    <w:p w14:paraId="465C199C"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FALK, K. </w:t>
      </w:r>
      <w:r w:rsidRPr="001A1E35">
        <w:rPr>
          <w:b/>
          <w:bCs/>
          <w:noProof/>
          <w:szCs w:val="24"/>
          <w:lang w:val="en-US"/>
        </w:rPr>
        <w:t>Practical Recommender Systems</w:t>
      </w:r>
      <w:r w:rsidRPr="001A1E35">
        <w:rPr>
          <w:noProof/>
          <w:szCs w:val="24"/>
          <w:lang w:val="en-US"/>
        </w:rPr>
        <w:t xml:space="preserve">. [s.l: s.n.]. </w:t>
      </w:r>
    </w:p>
    <w:p w14:paraId="564F4FC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IFPI. </w:t>
      </w:r>
      <w:r w:rsidRPr="001A1E35">
        <w:rPr>
          <w:b/>
          <w:bCs/>
          <w:noProof/>
          <w:szCs w:val="24"/>
          <w:lang w:val="en-US"/>
        </w:rPr>
        <w:t>IFPI Global Music Report 2019</w:t>
      </w:r>
      <w:r w:rsidRPr="001A1E35">
        <w:rPr>
          <w:noProof/>
          <w:szCs w:val="24"/>
          <w:lang w:val="en-US"/>
        </w:rPr>
        <w:t xml:space="preserve">. </w:t>
      </w:r>
      <w:r w:rsidRPr="009F6952">
        <w:rPr>
          <w:noProof/>
          <w:szCs w:val="24"/>
        </w:rPr>
        <w:t xml:space="preserve">Disponível em: &lt;https://www.ifpi.org/news/IFPI-GLOBAL-MUSIC-REPORT-2019&gt;. </w:t>
      </w:r>
    </w:p>
    <w:p w14:paraId="3BB5A5BF"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LUINI, B. J. R.; WHITMAN, A. E.; DATE, P. </w:t>
      </w:r>
      <w:r w:rsidRPr="001A1E35">
        <w:rPr>
          <w:b/>
          <w:bCs/>
          <w:noProof/>
          <w:szCs w:val="24"/>
          <w:lang w:val="en-US"/>
        </w:rPr>
        <w:t>Streaming Audio: The FezGuys’ Guide</w:t>
      </w:r>
      <w:r w:rsidRPr="001A1E35">
        <w:rPr>
          <w:noProof/>
          <w:szCs w:val="24"/>
          <w:lang w:val="en-US"/>
        </w:rPr>
        <w:t xml:space="preserve">. </w:t>
      </w:r>
      <w:r w:rsidRPr="009F6952">
        <w:rPr>
          <w:noProof/>
          <w:szCs w:val="24"/>
        </w:rPr>
        <w:t xml:space="preserve">[s.l: s.n.]. </w:t>
      </w:r>
    </w:p>
    <w:p w14:paraId="42A4594B" w14:textId="77777777" w:rsidR="009F6952" w:rsidRPr="009F6952" w:rsidRDefault="009F6952" w:rsidP="009F6952">
      <w:pPr>
        <w:widowControl w:val="0"/>
        <w:autoSpaceDE w:val="0"/>
        <w:autoSpaceDN w:val="0"/>
        <w:adjustRightInd w:val="0"/>
        <w:spacing w:line="360" w:lineRule="auto"/>
        <w:rPr>
          <w:noProof/>
          <w:szCs w:val="24"/>
        </w:rPr>
      </w:pPr>
      <w:r w:rsidRPr="009F6952">
        <w:rPr>
          <w:noProof/>
          <w:szCs w:val="24"/>
        </w:rPr>
        <w:t xml:space="preserve">MURARO, R. M. </w:t>
      </w:r>
      <w:r w:rsidRPr="009F6952">
        <w:rPr>
          <w:b/>
          <w:bCs/>
          <w:noProof/>
          <w:szCs w:val="24"/>
        </w:rPr>
        <w:t>Os avanços tecnológicos e o futuro da humanidade</w:t>
      </w:r>
      <w:r w:rsidRPr="009F6952">
        <w:rPr>
          <w:noProof/>
          <w:szCs w:val="24"/>
        </w:rPr>
        <w:t xml:space="preserve">Querendo ser Deus, , 2009. </w:t>
      </w:r>
    </w:p>
    <w:p w14:paraId="360261F9"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NIWA, H. </w:t>
      </w:r>
      <w:r w:rsidRPr="001A1E35">
        <w:rPr>
          <w:b/>
          <w:bCs/>
          <w:noProof/>
          <w:szCs w:val="24"/>
          <w:lang w:val="en-US"/>
        </w:rPr>
        <w:t>Streaming Systems</w:t>
      </w:r>
      <w:r w:rsidRPr="001A1E35">
        <w:rPr>
          <w:noProof/>
          <w:szCs w:val="24"/>
          <w:lang w:val="en-US"/>
        </w:rPr>
        <w:t>. [s.l.] O’Reilly Media, 2018. v. 134</w:t>
      </w:r>
    </w:p>
    <w:p w14:paraId="14754B20" w14:textId="77777777" w:rsidR="009F6952" w:rsidRPr="001A1E35" w:rsidRDefault="009F6952" w:rsidP="009F6952">
      <w:pPr>
        <w:widowControl w:val="0"/>
        <w:autoSpaceDE w:val="0"/>
        <w:autoSpaceDN w:val="0"/>
        <w:adjustRightInd w:val="0"/>
        <w:spacing w:line="360" w:lineRule="auto"/>
        <w:rPr>
          <w:noProof/>
          <w:szCs w:val="24"/>
          <w:lang w:val="en-US"/>
        </w:rPr>
      </w:pPr>
      <w:r w:rsidRPr="001A1E35">
        <w:rPr>
          <w:noProof/>
          <w:szCs w:val="24"/>
          <w:lang w:val="en-US"/>
        </w:rPr>
        <w:t xml:space="preserve">RESNICK, PAUL AND VARIAN, H. R. Recommender Systems. </w:t>
      </w:r>
      <w:r w:rsidRPr="001A1E35">
        <w:rPr>
          <w:b/>
          <w:bCs/>
          <w:noProof/>
          <w:szCs w:val="24"/>
          <w:lang w:val="en-US"/>
        </w:rPr>
        <w:t>Communications of the ACM</w:t>
      </w:r>
      <w:r w:rsidRPr="001A1E35">
        <w:rPr>
          <w:noProof/>
          <w:szCs w:val="24"/>
          <w:lang w:val="en-US"/>
        </w:rPr>
        <w:t xml:space="preserve">, v. 40, n. 4, p. 56–58, 1997. </w:t>
      </w:r>
    </w:p>
    <w:p w14:paraId="72CFD0E8" w14:textId="77777777" w:rsidR="009F6952" w:rsidRPr="009F6952" w:rsidRDefault="009F6952" w:rsidP="009F6952">
      <w:pPr>
        <w:widowControl w:val="0"/>
        <w:autoSpaceDE w:val="0"/>
        <w:autoSpaceDN w:val="0"/>
        <w:adjustRightInd w:val="0"/>
        <w:spacing w:line="360" w:lineRule="auto"/>
        <w:rPr>
          <w:noProof/>
          <w:szCs w:val="24"/>
        </w:rPr>
      </w:pPr>
      <w:r w:rsidRPr="001A1E35">
        <w:rPr>
          <w:noProof/>
          <w:szCs w:val="24"/>
          <w:lang w:val="en-US"/>
        </w:rPr>
        <w:t xml:space="preserve">RICCI, F.; ROKACH, L.; SHAPIRA, B. </w:t>
      </w:r>
      <w:r w:rsidRPr="001A1E35">
        <w:rPr>
          <w:b/>
          <w:bCs/>
          <w:noProof/>
          <w:szCs w:val="24"/>
          <w:lang w:val="en-US"/>
        </w:rPr>
        <w:t>Recommender Systems Handbook</w:t>
      </w:r>
      <w:r w:rsidRPr="001A1E35">
        <w:rPr>
          <w:noProof/>
          <w:szCs w:val="24"/>
          <w:lang w:val="en-US"/>
        </w:rPr>
        <w:t xml:space="preserve">. </w:t>
      </w:r>
      <w:r w:rsidRPr="009F6952">
        <w:rPr>
          <w:noProof/>
          <w:szCs w:val="24"/>
        </w:rPr>
        <w:t xml:space="preserve">[s.l: s.n.]. </w:t>
      </w:r>
    </w:p>
    <w:p w14:paraId="298E3CA8" w14:textId="77777777" w:rsidR="009F6952" w:rsidRPr="009F6952" w:rsidRDefault="009F6952" w:rsidP="009F6952">
      <w:pPr>
        <w:widowControl w:val="0"/>
        <w:autoSpaceDE w:val="0"/>
        <w:autoSpaceDN w:val="0"/>
        <w:adjustRightInd w:val="0"/>
        <w:spacing w:line="360" w:lineRule="auto"/>
        <w:rPr>
          <w:noProof/>
        </w:rPr>
      </w:pPr>
      <w:r w:rsidRPr="009F6952">
        <w:rPr>
          <w:noProof/>
          <w:szCs w:val="24"/>
        </w:rPr>
        <w:t xml:space="preserve">UNIVERSIDADE FEDERAL DO CEARA. </w:t>
      </w:r>
      <w:r w:rsidRPr="009F6952">
        <w:rPr>
          <w:b/>
          <w:bCs/>
          <w:noProof/>
          <w:szCs w:val="24"/>
        </w:rPr>
        <w:t>A Magnetorresistência Gigante</w:t>
      </w:r>
      <w:r w:rsidRPr="009F6952">
        <w:rPr>
          <w:noProof/>
          <w:szCs w:val="24"/>
        </w:rPr>
        <w:t xml:space="preserve">. Disponível em: &lt;https://seara.ufc.br/tintim-por-tintim/tecnologia/a-magnetorresistencia-gigante/&gt;. Acesso em: 12 mar. 2020. </w:t>
      </w:r>
    </w:p>
    <w:p w14:paraId="06E63073" w14:textId="65323CD0" w:rsidR="002B39AA" w:rsidRPr="001A1E35" w:rsidRDefault="002A00D4" w:rsidP="00F1092A">
      <w:pPr>
        <w:pStyle w:val="Ttulo"/>
        <w:spacing w:line="360" w:lineRule="auto"/>
        <w:jc w:val="left"/>
        <w:rPr>
          <w:b/>
          <w:sz w:val="24"/>
          <w:szCs w:val="24"/>
          <w:lang w:val="en-US"/>
        </w:rPr>
      </w:pPr>
      <w:r>
        <w:rPr>
          <w:b/>
          <w:sz w:val="24"/>
          <w:szCs w:val="24"/>
        </w:rPr>
        <w:fldChar w:fldCharType="end"/>
      </w:r>
      <w:r w:rsidR="002B39AA" w:rsidRPr="001A1E35">
        <w:rPr>
          <w:b/>
          <w:sz w:val="24"/>
          <w:szCs w:val="24"/>
          <w:lang w:val="en-US"/>
        </w:rPr>
        <w:t xml:space="preserve"> </w:t>
      </w:r>
    </w:p>
    <w:sectPr w:rsidR="002B39AA" w:rsidRPr="001A1E35" w:rsidSect="0091406C">
      <w:pgSz w:w="11907" w:h="16840" w:code="9"/>
      <w:pgMar w:top="1701" w:right="1134" w:bottom="1134" w:left="1701" w:header="720" w:footer="72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ano Varella De Carvalho" w:date="2020-04-01T18:43:00Z" w:initials="JVDC">
    <w:p w14:paraId="4DD04F6A" w14:textId="77CD7DE9" w:rsidR="002F2923" w:rsidRDefault="002F2923">
      <w:pPr>
        <w:pStyle w:val="Textodecomentrio"/>
      </w:pPr>
      <w:r>
        <w:rPr>
          <w:rStyle w:val="Refdecomentrio"/>
        </w:rPr>
        <w:annotationRef/>
      </w:r>
      <w:r>
        <w:t>Revisar a referência de acordo com as normas do anteprojeto.</w:t>
      </w:r>
    </w:p>
  </w:comment>
  <w:comment w:id="1" w:author="Juliano Varella De Carvalho" w:date="2020-04-01T18:44:00Z" w:initials="JVDC">
    <w:p w14:paraId="5FDACC86" w14:textId="7C068BF4" w:rsidR="002F2923" w:rsidRDefault="002F2923">
      <w:pPr>
        <w:pStyle w:val="Textodecomentrio"/>
      </w:pPr>
      <w:r>
        <w:rPr>
          <w:rStyle w:val="Refdecomentrio"/>
        </w:rPr>
        <w:annotationRef/>
      </w:r>
      <w:r>
        <w:t>Revisar</w:t>
      </w:r>
    </w:p>
  </w:comment>
  <w:comment w:id="2" w:author="Juliano Varella De Carvalho" w:date="2020-04-01T18:45:00Z" w:initials="JVDC">
    <w:p w14:paraId="6C7080DD" w14:textId="1313E98F" w:rsidR="002F2923" w:rsidRDefault="002F2923">
      <w:pPr>
        <w:pStyle w:val="Textodecomentrio"/>
      </w:pPr>
      <w:r>
        <w:rPr>
          <w:rStyle w:val="Refdecomentrio"/>
        </w:rPr>
        <w:annotationRef/>
      </w:r>
      <w:r>
        <w:t>Revisar.</w:t>
      </w:r>
    </w:p>
  </w:comment>
  <w:comment w:id="3" w:author="Juliano Varella De Carvalho" w:date="2020-04-01T18:47:00Z" w:initials="JVDC">
    <w:p w14:paraId="2A32AAE8" w14:textId="07CE2776" w:rsidR="002F2923" w:rsidRDefault="002F2923">
      <w:pPr>
        <w:pStyle w:val="Textodecomentrio"/>
      </w:pPr>
      <w:r>
        <w:rPr>
          <w:rStyle w:val="Refdecomentrio"/>
        </w:rPr>
        <w:annotationRef/>
      </w:r>
      <w:r>
        <w:t>Revisar todas as referências.</w:t>
      </w:r>
    </w:p>
  </w:comment>
  <w:comment w:id="4" w:author="Juliano Varella De Carvalho" w:date="2020-04-01T18:59:00Z" w:initials="JVDC">
    <w:p w14:paraId="404FE92A" w14:textId="61974BB5" w:rsidR="007569CE" w:rsidRDefault="007569CE">
      <w:pPr>
        <w:pStyle w:val="Textodecomentrio"/>
      </w:pPr>
      <w:r>
        <w:rPr>
          <w:rStyle w:val="Refdecomentrio"/>
        </w:rPr>
        <w:annotationRef/>
      </w:r>
      <w:r>
        <w:t>Ficou extenso e confusa essa parte.</w:t>
      </w:r>
    </w:p>
  </w:comment>
  <w:comment w:id="7" w:author="Juliano Varella De Carvalho" w:date="2020-04-01T19:03:00Z" w:initials="JVDC">
    <w:p w14:paraId="7B435FDF" w14:textId="719B6402" w:rsidR="001E1194" w:rsidRDefault="001E1194">
      <w:pPr>
        <w:pStyle w:val="Textodecomentrio"/>
      </w:pPr>
      <w:r>
        <w:rPr>
          <w:rStyle w:val="Refdecomentrio"/>
        </w:rPr>
        <w:annotationRef/>
      </w:r>
      <w:r>
        <w:t>Todos os itens poderiam constar na tua metodologia... dando um passo a passo do que farás.</w:t>
      </w:r>
    </w:p>
  </w:comment>
  <w:comment w:id="6" w:author="Juliano Varella De Carvalho" w:date="2020-04-01T19:03:00Z" w:initials="JVDC">
    <w:p w14:paraId="37906A3B" w14:textId="3A481B12" w:rsidR="001E1194" w:rsidRDefault="001E1194">
      <w:pPr>
        <w:pStyle w:val="Textodecomentrio"/>
      </w:pPr>
      <w:r>
        <w:rPr>
          <w:rStyle w:val="Refdecomentrio"/>
        </w:rPr>
        <w:annotationRef/>
      </w:r>
    </w:p>
  </w:comment>
  <w:comment w:id="8" w:author="Juliano Varella De Carvalho" w:date="2020-04-01T19:03:00Z" w:initials="JVDC">
    <w:p w14:paraId="7158A5DF" w14:textId="4AF8DCA6" w:rsidR="001E1194" w:rsidRDefault="001E1194">
      <w:pPr>
        <w:pStyle w:val="Textodecomentrio"/>
      </w:pPr>
      <w:r>
        <w:rPr>
          <w:rStyle w:val="Refdecomentrio"/>
        </w:rPr>
        <w:annotationRef/>
      </w:r>
      <w:r>
        <w:t>Faltou uma: Aplicação de uma Avaliação sobre usuários.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D04F6A" w15:done="1"/>
  <w15:commentEx w15:paraId="5FDACC86" w15:done="1"/>
  <w15:commentEx w15:paraId="6C7080DD" w15:done="1"/>
  <w15:commentEx w15:paraId="2A32AAE8" w15:done="1"/>
  <w15:commentEx w15:paraId="404FE92A" w15:done="1"/>
  <w15:commentEx w15:paraId="7B435FDF" w15:done="0"/>
  <w15:commentEx w15:paraId="37906A3B" w15:done="0"/>
  <w15:commentEx w15:paraId="7158A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D04F6A" w16cid:durableId="222F5F62"/>
  <w16cid:commentId w16cid:paraId="5FDACC86" w16cid:durableId="222F5F90"/>
  <w16cid:commentId w16cid:paraId="6C7080DD" w16cid:durableId="222F5FE2"/>
  <w16cid:commentId w16cid:paraId="2A32AAE8" w16cid:durableId="222F605B"/>
  <w16cid:commentId w16cid:paraId="404FE92A" w16cid:durableId="222F6306"/>
  <w16cid:commentId w16cid:paraId="7B435FDF" w16cid:durableId="222F63F4"/>
  <w16cid:commentId w16cid:paraId="37906A3B" w16cid:durableId="222F63EC"/>
  <w16cid:commentId w16cid:paraId="7158A5DF" w16cid:durableId="222F64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78E84" w14:textId="77777777" w:rsidR="003C6B86" w:rsidRDefault="003C6B86">
      <w:r>
        <w:separator/>
      </w:r>
    </w:p>
  </w:endnote>
  <w:endnote w:type="continuationSeparator" w:id="0">
    <w:p w14:paraId="5A1F9B01" w14:textId="77777777" w:rsidR="003C6B86" w:rsidRDefault="003C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484FF" w14:textId="77777777" w:rsidR="003C6B86" w:rsidRDefault="003C6B86">
      <w:r>
        <w:separator/>
      </w:r>
    </w:p>
  </w:footnote>
  <w:footnote w:type="continuationSeparator" w:id="0">
    <w:p w14:paraId="13179A69" w14:textId="77777777" w:rsidR="003C6B86" w:rsidRDefault="003C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30369" w14:textId="77777777" w:rsidR="003A5810" w:rsidRDefault="003A5810">
    <w:pPr>
      <w:pStyle w:val="Cabealho"/>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1169468" w14:textId="77777777" w:rsidR="003A5810" w:rsidRDefault="003A581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8683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423038"/>
    <w:multiLevelType w:val="multilevel"/>
    <w:tmpl w:val="24B0BE22"/>
    <w:lvl w:ilvl="0">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2" w15:restartNumberingAfterBreak="0">
    <w:nsid w:val="114D5AD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7471C6"/>
    <w:multiLevelType w:val="multilevel"/>
    <w:tmpl w:val="7B40D7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w:hAnsi="Times" w:hint="default"/>
      </w:rPr>
    </w:lvl>
    <w:lvl w:ilvl="2">
      <w:start w:val="1"/>
      <w:numFmt w:val="bullet"/>
      <w:lvlText w:val=""/>
      <w:lvlJc w:val="left"/>
      <w:pPr>
        <w:tabs>
          <w:tab w:val="num" w:pos="2160"/>
        </w:tabs>
        <w:ind w:left="2160" w:hanging="360"/>
      </w:pPr>
      <w:rPr>
        <w:rFonts w:ascii="Marlett" w:hAnsi="Marlett"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Marlett" w:hAnsi="Marlett"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Marlett" w:hAnsi="Marlett" w:hint="default"/>
      </w:rPr>
    </w:lvl>
  </w:abstractNum>
  <w:abstractNum w:abstractNumId="4" w15:restartNumberingAfterBreak="0">
    <w:nsid w:val="1CE94B6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15168C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B22C60"/>
    <w:multiLevelType w:val="hybridMultilevel"/>
    <w:tmpl w:val="777655EC"/>
    <w:lvl w:ilvl="0" w:tplc="EDB83C4A">
      <w:start w:val="1"/>
      <w:numFmt w:val="decimal"/>
      <w:lvlText w:val="%1)"/>
      <w:lvlJc w:val="left"/>
      <w:pPr>
        <w:tabs>
          <w:tab w:val="num" w:pos="1976"/>
        </w:tabs>
        <w:ind w:left="1976" w:hanging="112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7" w15:restartNumberingAfterBreak="0">
    <w:nsid w:val="26A96DB4"/>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FB159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6AE70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2A3EC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36F4A32"/>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6B67E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2E171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1BE1FD1"/>
    <w:multiLevelType w:val="multilevel"/>
    <w:tmpl w:val="3AA2D2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5" w15:restartNumberingAfterBreak="0">
    <w:nsid w:val="51E34310"/>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9C63AC9"/>
    <w:multiLevelType w:val="multilevel"/>
    <w:tmpl w:val="D75A3F3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17" w15:restartNumberingAfterBreak="0">
    <w:nsid w:val="5FBC7FE1"/>
    <w:multiLevelType w:val="hybridMultilevel"/>
    <w:tmpl w:val="952AD40A"/>
    <w:lvl w:ilvl="0" w:tplc="27B48384">
      <w:start w:val="1"/>
      <w:numFmt w:val="decimal"/>
      <w:lvlText w:val="%1)"/>
      <w:lvlJc w:val="left"/>
      <w:pPr>
        <w:tabs>
          <w:tab w:val="num" w:pos="720"/>
        </w:tabs>
        <w:ind w:left="720" w:hanging="360"/>
      </w:pPr>
      <w:rPr>
        <w:rFonts w:ascii="Times New Roman" w:eastAsia="Times New Roman" w:hAnsi="Times New Roman"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70C90E7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D725D0"/>
    <w:multiLevelType w:val="multilevel"/>
    <w:tmpl w:val="3AA2D2CE"/>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Marlett" w:hAnsi="Marlett"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Marlett" w:hAnsi="Marlett"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Marlett" w:hAnsi="Marlett" w:hint="default"/>
      </w:rPr>
    </w:lvl>
  </w:abstractNum>
  <w:abstractNum w:abstractNumId="20" w15:restartNumberingAfterBreak="0">
    <w:nsid w:val="796745DE"/>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3902B2"/>
    <w:multiLevelType w:val="hybridMultilevel"/>
    <w:tmpl w:val="28220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16"/>
  </w:num>
  <w:num w:numId="4">
    <w:abstractNumId w:val="1"/>
  </w:num>
  <w:num w:numId="5">
    <w:abstractNumId w:val="9"/>
  </w:num>
  <w:num w:numId="6">
    <w:abstractNumId w:val="3"/>
  </w:num>
  <w:num w:numId="7">
    <w:abstractNumId w:val="13"/>
  </w:num>
  <w:num w:numId="8">
    <w:abstractNumId w:val="4"/>
  </w:num>
  <w:num w:numId="9">
    <w:abstractNumId w:val="5"/>
  </w:num>
  <w:num w:numId="10">
    <w:abstractNumId w:val="12"/>
  </w:num>
  <w:num w:numId="11">
    <w:abstractNumId w:val="8"/>
  </w:num>
  <w:num w:numId="12">
    <w:abstractNumId w:val="10"/>
  </w:num>
  <w:num w:numId="13">
    <w:abstractNumId w:val="7"/>
  </w:num>
  <w:num w:numId="14">
    <w:abstractNumId w:val="15"/>
  </w:num>
  <w:num w:numId="15">
    <w:abstractNumId w:val="2"/>
  </w:num>
  <w:num w:numId="16">
    <w:abstractNumId w:val="18"/>
  </w:num>
  <w:num w:numId="17">
    <w:abstractNumId w:val="20"/>
  </w:num>
  <w:num w:numId="18">
    <w:abstractNumId w:val="0"/>
  </w:num>
  <w:num w:numId="19">
    <w:abstractNumId w:val="11"/>
  </w:num>
  <w:num w:numId="20">
    <w:abstractNumId w:val="17"/>
  </w:num>
  <w:num w:numId="21">
    <w:abstractNumId w:val="6"/>
  </w:num>
  <w:num w:numId="2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ano Varella De Carvalho">
    <w15:presenceInfo w15:providerId="AD" w15:userId="S::julianovc@feevale.br::9cea3f56-0c06-47ce-98db-11f67296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557"/>
    <w:rsid w:val="0000003A"/>
    <w:rsid w:val="00000A26"/>
    <w:rsid w:val="000068ED"/>
    <w:rsid w:val="00006A05"/>
    <w:rsid w:val="00006FE4"/>
    <w:rsid w:val="00012E6A"/>
    <w:rsid w:val="00015E0F"/>
    <w:rsid w:val="0002527A"/>
    <w:rsid w:val="000321FD"/>
    <w:rsid w:val="000363D2"/>
    <w:rsid w:val="000442E2"/>
    <w:rsid w:val="00046C39"/>
    <w:rsid w:val="0004769F"/>
    <w:rsid w:val="0005630D"/>
    <w:rsid w:val="00061C5A"/>
    <w:rsid w:val="00065A21"/>
    <w:rsid w:val="00077CEF"/>
    <w:rsid w:val="000849EE"/>
    <w:rsid w:val="00086D34"/>
    <w:rsid w:val="000A2209"/>
    <w:rsid w:val="000A597A"/>
    <w:rsid w:val="000B2A71"/>
    <w:rsid w:val="000D6A47"/>
    <w:rsid w:val="000E1EB9"/>
    <w:rsid w:val="000E2F2D"/>
    <w:rsid w:val="000E3C79"/>
    <w:rsid w:val="000E5019"/>
    <w:rsid w:val="000F3264"/>
    <w:rsid w:val="00102464"/>
    <w:rsid w:val="00104DFA"/>
    <w:rsid w:val="00117506"/>
    <w:rsid w:val="00123D9A"/>
    <w:rsid w:val="00130F7F"/>
    <w:rsid w:val="0013305B"/>
    <w:rsid w:val="001357FD"/>
    <w:rsid w:val="00137BCE"/>
    <w:rsid w:val="00165849"/>
    <w:rsid w:val="0017674A"/>
    <w:rsid w:val="00180923"/>
    <w:rsid w:val="001A0DA6"/>
    <w:rsid w:val="001A1E35"/>
    <w:rsid w:val="001A4D94"/>
    <w:rsid w:val="001A7098"/>
    <w:rsid w:val="001A7E18"/>
    <w:rsid w:val="001E0948"/>
    <w:rsid w:val="001E1194"/>
    <w:rsid w:val="001E1ED6"/>
    <w:rsid w:val="001E2280"/>
    <w:rsid w:val="001E4EC7"/>
    <w:rsid w:val="001F1D8F"/>
    <w:rsid w:val="001F50BB"/>
    <w:rsid w:val="0020673C"/>
    <w:rsid w:val="002105FB"/>
    <w:rsid w:val="00211E74"/>
    <w:rsid w:val="002123CC"/>
    <w:rsid w:val="0022050D"/>
    <w:rsid w:val="00221F80"/>
    <w:rsid w:val="00225F5C"/>
    <w:rsid w:val="00230DC1"/>
    <w:rsid w:val="0023616F"/>
    <w:rsid w:val="002428D5"/>
    <w:rsid w:val="00242EB1"/>
    <w:rsid w:val="00247FAB"/>
    <w:rsid w:val="0026589C"/>
    <w:rsid w:val="002700DB"/>
    <w:rsid w:val="00274C3F"/>
    <w:rsid w:val="00277A52"/>
    <w:rsid w:val="002879D5"/>
    <w:rsid w:val="00287CFF"/>
    <w:rsid w:val="00291587"/>
    <w:rsid w:val="002950F8"/>
    <w:rsid w:val="00295DB4"/>
    <w:rsid w:val="00297757"/>
    <w:rsid w:val="002A00D4"/>
    <w:rsid w:val="002B0134"/>
    <w:rsid w:val="002B21A4"/>
    <w:rsid w:val="002B39AA"/>
    <w:rsid w:val="002B42A3"/>
    <w:rsid w:val="002B5DF6"/>
    <w:rsid w:val="002C1CD9"/>
    <w:rsid w:val="002C4CBC"/>
    <w:rsid w:val="002C755C"/>
    <w:rsid w:val="002D509C"/>
    <w:rsid w:val="002D56D4"/>
    <w:rsid w:val="002E128E"/>
    <w:rsid w:val="002E72AE"/>
    <w:rsid w:val="002F0D5E"/>
    <w:rsid w:val="002F2923"/>
    <w:rsid w:val="002F40D2"/>
    <w:rsid w:val="003009CD"/>
    <w:rsid w:val="00300D4C"/>
    <w:rsid w:val="00301F8A"/>
    <w:rsid w:val="00311098"/>
    <w:rsid w:val="00331A3F"/>
    <w:rsid w:val="0033313F"/>
    <w:rsid w:val="00335350"/>
    <w:rsid w:val="00347611"/>
    <w:rsid w:val="0035238B"/>
    <w:rsid w:val="00352EAF"/>
    <w:rsid w:val="003533A3"/>
    <w:rsid w:val="0035579F"/>
    <w:rsid w:val="003615A6"/>
    <w:rsid w:val="00364CC3"/>
    <w:rsid w:val="00371350"/>
    <w:rsid w:val="00386CE3"/>
    <w:rsid w:val="0039019F"/>
    <w:rsid w:val="003A1CD1"/>
    <w:rsid w:val="003A5810"/>
    <w:rsid w:val="003A7633"/>
    <w:rsid w:val="003B3DBA"/>
    <w:rsid w:val="003C195F"/>
    <w:rsid w:val="003C6B86"/>
    <w:rsid w:val="003C76EE"/>
    <w:rsid w:val="003D020F"/>
    <w:rsid w:val="003D37B3"/>
    <w:rsid w:val="003E56D5"/>
    <w:rsid w:val="00411FD9"/>
    <w:rsid w:val="00412CD5"/>
    <w:rsid w:val="00415149"/>
    <w:rsid w:val="00442874"/>
    <w:rsid w:val="00445ACC"/>
    <w:rsid w:val="00447443"/>
    <w:rsid w:val="00454530"/>
    <w:rsid w:val="004559BF"/>
    <w:rsid w:val="0046152A"/>
    <w:rsid w:val="00462B32"/>
    <w:rsid w:val="0046721D"/>
    <w:rsid w:val="00476C21"/>
    <w:rsid w:val="004776F9"/>
    <w:rsid w:val="0048005E"/>
    <w:rsid w:val="004856F0"/>
    <w:rsid w:val="004868F7"/>
    <w:rsid w:val="00486A97"/>
    <w:rsid w:val="004978B5"/>
    <w:rsid w:val="004A77F3"/>
    <w:rsid w:val="004B129C"/>
    <w:rsid w:val="004B4BE0"/>
    <w:rsid w:val="004D322B"/>
    <w:rsid w:val="004D3B00"/>
    <w:rsid w:val="004E29F1"/>
    <w:rsid w:val="004E46DF"/>
    <w:rsid w:val="004E679D"/>
    <w:rsid w:val="004F07C9"/>
    <w:rsid w:val="005136E1"/>
    <w:rsid w:val="00516D01"/>
    <w:rsid w:val="00516D0F"/>
    <w:rsid w:val="00522587"/>
    <w:rsid w:val="00531415"/>
    <w:rsid w:val="005315E0"/>
    <w:rsid w:val="005329BD"/>
    <w:rsid w:val="00532ADD"/>
    <w:rsid w:val="00535206"/>
    <w:rsid w:val="00541109"/>
    <w:rsid w:val="005429E9"/>
    <w:rsid w:val="00545FAD"/>
    <w:rsid w:val="0055072D"/>
    <w:rsid w:val="005543FB"/>
    <w:rsid w:val="00556DFB"/>
    <w:rsid w:val="00560769"/>
    <w:rsid w:val="00564BD3"/>
    <w:rsid w:val="00573084"/>
    <w:rsid w:val="00574562"/>
    <w:rsid w:val="00587B62"/>
    <w:rsid w:val="005A33E5"/>
    <w:rsid w:val="005A425D"/>
    <w:rsid w:val="005A4A7A"/>
    <w:rsid w:val="005A4E49"/>
    <w:rsid w:val="005A5A0B"/>
    <w:rsid w:val="005B5877"/>
    <w:rsid w:val="005C5C59"/>
    <w:rsid w:val="005D7B8A"/>
    <w:rsid w:val="005E0553"/>
    <w:rsid w:val="005E12CA"/>
    <w:rsid w:val="005E1C2F"/>
    <w:rsid w:val="005E6A26"/>
    <w:rsid w:val="005E6C0A"/>
    <w:rsid w:val="005F4521"/>
    <w:rsid w:val="005F6756"/>
    <w:rsid w:val="005F6EA4"/>
    <w:rsid w:val="00602109"/>
    <w:rsid w:val="006179CD"/>
    <w:rsid w:val="00620C61"/>
    <w:rsid w:val="00621C6E"/>
    <w:rsid w:val="00624DF7"/>
    <w:rsid w:val="00632E75"/>
    <w:rsid w:val="00644844"/>
    <w:rsid w:val="00644E1D"/>
    <w:rsid w:val="00654214"/>
    <w:rsid w:val="00675514"/>
    <w:rsid w:val="00675C99"/>
    <w:rsid w:val="00682831"/>
    <w:rsid w:val="006A0C15"/>
    <w:rsid w:val="006A35B2"/>
    <w:rsid w:val="006B011D"/>
    <w:rsid w:val="006B6577"/>
    <w:rsid w:val="006C68F2"/>
    <w:rsid w:val="006D26BE"/>
    <w:rsid w:val="006D7210"/>
    <w:rsid w:val="006E7ACD"/>
    <w:rsid w:val="006F19DB"/>
    <w:rsid w:val="006F29B0"/>
    <w:rsid w:val="00710340"/>
    <w:rsid w:val="00752BB7"/>
    <w:rsid w:val="007569CE"/>
    <w:rsid w:val="00760DD1"/>
    <w:rsid w:val="00765436"/>
    <w:rsid w:val="007703A7"/>
    <w:rsid w:val="00781ABE"/>
    <w:rsid w:val="00782F8E"/>
    <w:rsid w:val="007941BD"/>
    <w:rsid w:val="007945EB"/>
    <w:rsid w:val="007A5C79"/>
    <w:rsid w:val="007B2B01"/>
    <w:rsid w:val="007B4B58"/>
    <w:rsid w:val="007B5113"/>
    <w:rsid w:val="007C2896"/>
    <w:rsid w:val="007C4BCE"/>
    <w:rsid w:val="007D13FC"/>
    <w:rsid w:val="007D17F1"/>
    <w:rsid w:val="007D4C07"/>
    <w:rsid w:val="007D5697"/>
    <w:rsid w:val="007D7447"/>
    <w:rsid w:val="007F6EBE"/>
    <w:rsid w:val="007F7059"/>
    <w:rsid w:val="007F7208"/>
    <w:rsid w:val="00800407"/>
    <w:rsid w:val="00803DA8"/>
    <w:rsid w:val="00806270"/>
    <w:rsid w:val="00807130"/>
    <w:rsid w:val="00810AAA"/>
    <w:rsid w:val="00810D2C"/>
    <w:rsid w:val="008203AF"/>
    <w:rsid w:val="008376AE"/>
    <w:rsid w:val="00846217"/>
    <w:rsid w:val="008464C5"/>
    <w:rsid w:val="00863D2B"/>
    <w:rsid w:val="008748DF"/>
    <w:rsid w:val="00874D50"/>
    <w:rsid w:val="008832BA"/>
    <w:rsid w:val="0089092D"/>
    <w:rsid w:val="008A03AD"/>
    <w:rsid w:val="008A6A4F"/>
    <w:rsid w:val="008B0271"/>
    <w:rsid w:val="008C2892"/>
    <w:rsid w:val="008C7DC7"/>
    <w:rsid w:val="008E72A8"/>
    <w:rsid w:val="008F067A"/>
    <w:rsid w:val="008F740B"/>
    <w:rsid w:val="00912DBC"/>
    <w:rsid w:val="0091406C"/>
    <w:rsid w:val="00916F8C"/>
    <w:rsid w:val="00917AD2"/>
    <w:rsid w:val="00932678"/>
    <w:rsid w:val="0094008B"/>
    <w:rsid w:val="00946763"/>
    <w:rsid w:val="00990CCE"/>
    <w:rsid w:val="009A031F"/>
    <w:rsid w:val="009A3DCF"/>
    <w:rsid w:val="009B26B4"/>
    <w:rsid w:val="009B27D1"/>
    <w:rsid w:val="009B2A94"/>
    <w:rsid w:val="009C125C"/>
    <w:rsid w:val="009C2F9D"/>
    <w:rsid w:val="009C47CA"/>
    <w:rsid w:val="009C7A29"/>
    <w:rsid w:val="009F6952"/>
    <w:rsid w:val="00A00C6E"/>
    <w:rsid w:val="00A1166E"/>
    <w:rsid w:val="00A1241A"/>
    <w:rsid w:val="00A142C6"/>
    <w:rsid w:val="00A2047B"/>
    <w:rsid w:val="00A250D7"/>
    <w:rsid w:val="00A34852"/>
    <w:rsid w:val="00A536FE"/>
    <w:rsid w:val="00A64573"/>
    <w:rsid w:val="00A64A8B"/>
    <w:rsid w:val="00A70C3C"/>
    <w:rsid w:val="00A77E61"/>
    <w:rsid w:val="00A81E65"/>
    <w:rsid w:val="00A9441F"/>
    <w:rsid w:val="00AA29F7"/>
    <w:rsid w:val="00AA5D6F"/>
    <w:rsid w:val="00AA5FE5"/>
    <w:rsid w:val="00AC0ACC"/>
    <w:rsid w:val="00AC7B2E"/>
    <w:rsid w:val="00AE1B50"/>
    <w:rsid w:val="00AE64DB"/>
    <w:rsid w:val="00AF0664"/>
    <w:rsid w:val="00AF0E7C"/>
    <w:rsid w:val="00AF4116"/>
    <w:rsid w:val="00B0036B"/>
    <w:rsid w:val="00B015DB"/>
    <w:rsid w:val="00B0681F"/>
    <w:rsid w:val="00B07604"/>
    <w:rsid w:val="00B20AD3"/>
    <w:rsid w:val="00B23697"/>
    <w:rsid w:val="00B2550E"/>
    <w:rsid w:val="00B32884"/>
    <w:rsid w:val="00B32E64"/>
    <w:rsid w:val="00B3335F"/>
    <w:rsid w:val="00B416CF"/>
    <w:rsid w:val="00B41F1D"/>
    <w:rsid w:val="00B421CF"/>
    <w:rsid w:val="00B52810"/>
    <w:rsid w:val="00B6340C"/>
    <w:rsid w:val="00B63EE6"/>
    <w:rsid w:val="00B652FE"/>
    <w:rsid w:val="00B71652"/>
    <w:rsid w:val="00B75669"/>
    <w:rsid w:val="00B77F17"/>
    <w:rsid w:val="00B805AE"/>
    <w:rsid w:val="00B93DDD"/>
    <w:rsid w:val="00BB1CDD"/>
    <w:rsid w:val="00BB2CB6"/>
    <w:rsid w:val="00BB7ADC"/>
    <w:rsid w:val="00BD2309"/>
    <w:rsid w:val="00BD6967"/>
    <w:rsid w:val="00BE17FB"/>
    <w:rsid w:val="00BE2666"/>
    <w:rsid w:val="00C05259"/>
    <w:rsid w:val="00C135C2"/>
    <w:rsid w:val="00C14F68"/>
    <w:rsid w:val="00C14FBA"/>
    <w:rsid w:val="00C20475"/>
    <w:rsid w:val="00C32068"/>
    <w:rsid w:val="00C42838"/>
    <w:rsid w:val="00C52103"/>
    <w:rsid w:val="00C55324"/>
    <w:rsid w:val="00C5747F"/>
    <w:rsid w:val="00C6151B"/>
    <w:rsid w:val="00C656A6"/>
    <w:rsid w:val="00C6622F"/>
    <w:rsid w:val="00C71947"/>
    <w:rsid w:val="00C723D2"/>
    <w:rsid w:val="00C7299D"/>
    <w:rsid w:val="00C76D7C"/>
    <w:rsid w:val="00C80461"/>
    <w:rsid w:val="00C85481"/>
    <w:rsid w:val="00C96331"/>
    <w:rsid w:val="00CA7591"/>
    <w:rsid w:val="00CB2D1A"/>
    <w:rsid w:val="00CD1BA0"/>
    <w:rsid w:val="00CE49DE"/>
    <w:rsid w:val="00CE5385"/>
    <w:rsid w:val="00CE6954"/>
    <w:rsid w:val="00CF289E"/>
    <w:rsid w:val="00CF320F"/>
    <w:rsid w:val="00CF5544"/>
    <w:rsid w:val="00CF785F"/>
    <w:rsid w:val="00D02274"/>
    <w:rsid w:val="00D02E38"/>
    <w:rsid w:val="00D0377F"/>
    <w:rsid w:val="00D07535"/>
    <w:rsid w:val="00D113DA"/>
    <w:rsid w:val="00D12714"/>
    <w:rsid w:val="00D13AA6"/>
    <w:rsid w:val="00D15FC0"/>
    <w:rsid w:val="00D174C3"/>
    <w:rsid w:val="00D22270"/>
    <w:rsid w:val="00D264CA"/>
    <w:rsid w:val="00D41D9E"/>
    <w:rsid w:val="00D46054"/>
    <w:rsid w:val="00D53BC4"/>
    <w:rsid w:val="00D562E0"/>
    <w:rsid w:val="00D60E33"/>
    <w:rsid w:val="00D711C6"/>
    <w:rsid w:val="00D71A88"/>
    <w:rsid w:val="00D844CD"/>
    <w:rsid w:val="00D8584B"/>
    <w:rsid w:val="00D85AE1"/>
    <w:rsid w:val="00D90901"/>
    <w:rsid w:val="00D91AF2"/>
    <w:rsid w:val="00DA45B4"/>
    <w:rsid w:val="00DB140E"/>
    <w:rsid w:val="00DB1416"/>
    <w:rsid w:val="00DB6A55"/>
    <w:rsid w:val="00DC7C2C"/>
    <w:rsid w:val="00DD0B93"/>
    <w:rsid w:val="00DD37CE"/>
    <w:rsid w:val="00DD797D"/>
    <w:rsid w:val="00DE001D"/>
    <w:rsid w:val="00DE1AFF"/>
    <w:rsid w:val="00DE67B0"/>
    <w:rsid w:val="00DF4A38"/>
    <w:rsid w:val="00E02C53"/>
    <w:rsid w:val="00E0556A"/>
    <w:rsid w:val="00E158CD"/>
    <w:rsid w:val="00E33AF6"/>
    <w:rsid w:val="00E374CF"/>
    <w:rsid w:val="00E37DA0"/>
    <w:rsid w:val="00E43CC5"/>
    <w:rsid w:val="00E53F9B"/>
    <w:rsid w:val="00E618A4"/>
    <w:rsid w:val="00E738DC"/>
    <w:rsid w:val="00E82769"/>
    <w:rsid w:val="00E91D15"/>
    <w:rsid w:val="00E9677F"/>
    <w:rsid w:val="00EA0096"/>
    <w:rsid w:val="00EB05FD"/>
    <w:rsid w:val="00EB3756"/>
    <w:rsid w:val="00EB60A5"/>
    <w:rsid w:val="00EB661F"/>
    <w:rsid w:val="00ED3F5D"/>
    <w:rsid w:val="00ED7DA0"/>
    <w:rsid w:val="00EE08CB"/>
    <w:rsid w:val="00EE3E7E"/>
    <w:rsid w:val="00EE44DF"/>
    <w:rsid w:val="00EF3B19"/>
    <w:rsid w:val="00EF5797"/>
    <w:rsid w:val="00F05825"/>
    <w:rsid w:val="00F1092A"/>
    <w:rsid w:val="00F14A86"/>
    <w:rsid w:val="00F222CE"/>
    <w:rsid w:val="00F23764"/>
    <w:rsid w:val="00F23B3C"/>
    <w:rsid w:val="00F246E1"/>
    <w:rsid w:val="00F27880"/>
    <w:rsid w:val="00F329D3"/>
    <w:rsid w:val="00F33263"/>
    <w:rsid w:val="00F468DB"/>
    <w:rsid w:val="00F57066"/>
    <w:rsid w:val="00F57EF3"/>
    <w:rsid w:val="00F72449"/>
    <w:rsid w:val="00F728D7"/>
    <w:rsid w:val="00F81557"/>
    <w:rsid w:val="00F86FEB"/>
    <w:rsid w:val="00F935F1"/>
    <w:rsid w:val="00F964AE"/>
    <w:rsid w:val="00FA274C"/>
    <w:rsid w:val="00FA6496"/>
    <w:rsid w:val="00FB0399"/>
    <w:rsid w:val="00FB77CB"/>
    <w:rsid w:val="00FC31D3"/>
    <w:rsid w:val="00FC360C"/>
    <w:rsid w:val="00FC73B5"/>
    <w:rsid w:val="00FD5557"/>
    <w:rsid w:val="00FF78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CFB67"/>
  <w15:chartTrackingRefBased/>
  <w15:docId w15:val="{AAAAC2DD-55BC-4498-9939-552EA6E7C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tulo1">
    <w:name w:val="heading 1"/>
    <w:basedOn w:val="Normal"/>
    <w:next w:val="Normal"/>
    <w:qFormat/>
    <w:pPr>
      <w:keepNext/>
      <w:jc w:val="center"/>
      <w:outlineLvl w:val="0"/>
    </w:pPr>
    <w:rPr>
      <w:b/>
      <w:sz w:val="36"/>
    </w:rPr>
  </w:style>
  <w:style w:type="paragraph" w:styleId="Ttulo2">
    <w:name w:val="heading 2"/>
    <w:basedOn w:val="Normal"/>
    <w:next w:val="Normal"/>
    <w:qFormat/>
    <w:pPr>
      <w:keepNext/>
      <w:widowControl w:val="0"/>
      <w:spacing w:before="240" w:after="60"/>
      <w:outlineLvl w:val="1"/>
    </w:pPr>
    <w:rPr>
      <w:rFonts w:ascii="Arial" w:hAnsi="Arial"/>
      <w:b/>
      <w:i/>
    </w:rPr>
  </w:style>
  <w:style w:type="paragraph" w:styleId="Ttulo3">
    <w:name w:val="heading 3"/>
    <w:basedOn w:val="Normal"/>
    <w:next w:val="Normal"/>
    <w:qFormat/>
    <w:pPr>
      <w:keepNext/>
      <w:widowControl w:val="0"/>
      <w:spacing w:before="240" w:after="60"/>
      <w:outlineLvl w:val="2"/>
    </w:pPr>
    <w:rPr>
      <w:rFonts w:ascii="Arial" w:hAnsi="Arial"/>
    </w:rPr>
  </w:style>
  <w:style w:type="paragraph" w:styleId="Ttulo4">
    <w:name w:val="heading 4"/>
    <w:basedOn w:val="Normal"/>
    <w:next w:val="Normal"/>
    <w:qFormat/>
    <w:pPr>
      <w:keepNext/>
      <w:jc w:val="center"/>
      <w:outlineLvl w:val="3"/>
    </w:pPr>
  </w:style>
  <w:style w:type="paragraph" w:styleId="Ttulo5">
    <w:name w:val="heading 5"/>
    <w:basedOn w:val="Normal"/>
    <w:next w:val="Normal"/>
    <w:qFormat/>
    <w:pPr>
      <w:keepNext/>
      <w:jc w:val="center"/>
      <w:outlineLvl w:val="4"/>
    </w:pPr>
    <w:rPr>
      <w:b/>
      <w:sz w:val="28"/>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Pr>
      <w:rFonts w:ascii="Garamond" w:hAnsi="Garamond"/>
    </w:rPr>
  </w:style>
  <w:style w:type="character" w:styleId="Hyperlink">
    <w:name w:val="Hyperlink"/>
    <w:rPr>
      <w:color w:val="0000FF"/>
      <w:u w:val="single"/>
    </w:rPr>
  </w:style>
  <w:style w:type="paragraph" w:styleId="Recuodecorpodetexto2">
    <w:name w:val="Body Text Indent 2"/>
    <w:basedOn w:val="Normal"/>
    <w:pPr>
      <w:ind w:firstLine="567"/>
      <w:jc w:val="both"/>
    </w:pPr>
  </w:style>
  <w:style w:type="paragraph" w:styleId="Corpodetexto2">
    <w:name w:val="Body Text 2"/>
    <w:basedOn w:val="Normal"/>
    <w:pPr>
      <w:jc w:val="both"/>
    </w:pPr>
  </w:style>
  <w:style w:type="paragraph" w:styleId="Recuodecorpodetexto">
    <w:name w:val="Body Text Indent"/>
    <w:basedOn w:val="Normal"/>
    <w:pPr>
      <w:ind w:firstLine="540"/>
      <w:jc w:val="both"/>
    </w:pPr>
  </w:style>
  <w:style w:type="paragraph" w:styleId="Recuodecorpodetexto3">
    <w:name w:val="Body Text Indent 3"/>
    <w:basedOn w:val="Normal"/>
    <w:pPr>
      <w:ind w:left="290" w:hanging="290"/>
      <w:jc w:val="both"/>
    </w:pPr>
  </w:style>
  <w:style w:type="character" w:styleId="Nmerodepgina">
    <w:name w:val="page number"/>
    <w:basedOn w:val="Fontepargpadro"/>
  </w:style>
  <w:style w:type="paragraph" w:styleId="Cabealho">
    <w:name w:val="header"/>
    <w:basedOn w:val="Normal"/>
    <w:pPr>
      <w:tabs>
        <w:tab w:val="center" w:pos="4419"/>
        <w:tab w:val="right" w:pos="8838"/>
      </w:tabs>
    </w:pPr>
    <w:rPr>
      <w:rFonts w:ascii="Garamond" w:hAnsi="Garamond"/>
    </w:rPr>
  </w:style>
  <w:style w:type="paragraph" w:customStyle="1" w:styleId="Corpodetexto31">
    <w:name w:val="Corpo de texto 31"/>
    <w:basedOn w:val="Normal"/>
    <w:pPr>
      <w:widowControl w:val="0"/>
    </w:pPr>
  </w:style>
  <w:style w:type="character" w:styleId="HiperlinkVisitado">
    <w:name w:val="FollowedHyperlink"/>
    <w:rPr>
      <w:color w:val="800080"/>
      <w:u w:val="single"/>
    </w:rPr>
  </w:style>
  <w:style w:type="paragraph" w:styleId="Rodap">
    <w:name w:val="footer"/>
    <w:basedOn w:val="Normal"/>
    <w:pPr>
      <w:tabs>
        <w:tab w:val="center" w:pos="4419"/>
        <w:tab w:val="right" w:pos="8838"/>
      </w:tabs>
    </w:pPr>
  </w:style>
  <w:style w:type="paragraph" w:styleId="Ttulo">
    <w:name w:val="Title"/>
    <w:basedOn w:val="Normal"/>
    <w:qFormat/>
    <w:pPr>
      <w:jc w:val="center"/>
    </w:pPr>
    <w:rPr>
      <w:sz w:val="36"/>
    </w:rPr>
  </w:style>
  <w:style w:type="paragraph" w:styleId="Subttulo">
    <w:name w:val="Subtitle"/>
    <w:basedOn w:val="Normal"/>
    <w:qFormat/>
    <w:pPr>
      <w:jc w:val="center"/>
    </w:pPr>
    <w:rPr>
      <w:sz w:val="28"/>
    </w:rPr>
  </w:style>
  <w:style w:type="paragraph" w:customStyle="1" w:styleId="LocaleData">
    <w:name w:val="Local e Data"/>
    <w:basedOn w:val="Normal"/>
    <w:autoRedefine/>
    <w:rsid w:val="005E0553"/>
    <w:pPr>
      <w:tabs>
        <w:tab w:val="left" w:pos="851"/>
      </w:tabs>
      <w:jc w:val="center"/>
    </w:pPr>
    <w:rPr>
      <w:iCs/>
      <w:color w:val="000000"/>
      <w:sz w:val="28"/>
      <w:szCs w:val="24"/>
    </w:rPr>
  </w:style>
  <w:style w:type="paragraph" w:customStyle="1" w:styleId="CapaTexto2">
    <w:name w:val="Capa Texto2"/>
    <w:basedOn w:val="Normal"/>
    <w:autoRedefine/>
    <w:rsid w:val="005E0553"/>
    <w:pPr>
      <w:tabs>
        <w:tab w:val="left" w:pos="851"/>
      </w:tabs>
      <w:jc w:val="center"/>
    </w:pPr>
    <w:rPr>
      <w:iCs/>
      <w:color w:val="000000"/>
      <w:sz w:val="28"/>
      <w:szCs w:val="28"/>
    </w:rPr>
  </w:style>
  <w:style w:type="character" w:styleId="Refdecomentrio">
    <w:name w:val="annotation reference"/>
    <w:rsid w:val="005E1C2F"/>
    <w:rPr>
      <w:sz w:val="16"/>
      <w:szCs w:val="16"/>
    </w:rPr>
  </w:style>
  <w:style w:type="paragraph" w:styleId="Textodecomentrio">
    <w:name w:val="annotation text"/>
    <w:basedOn w:val="Normal"/>
    <w:link w:val="TextodecomentrioChar"/>
    <w:rsid w:val="005E1C2F"/>
    <w:rPr>
      <w:sz w:val="20"/>
    </w:rPr>
  </w:style>
  <w:style w:type="character" w:customStyle="1" w:styleId="TextodecomentrioChar">
    <w:name w:val="Texto de comentário Char"/>
    <w:basedOn w:val="Fontepargpadro"/>
    <w:link w:val="Textodecomentrio"/>
    <w:rsid w:val="005E1C2F"/>
  </w:style>
  <w:style w:type="paragraph" w:styleId="Assuntodocomentrio">
    <w:name w:val="annotation subject"/>
    <w:basedOn w:val="Textodecomentrio"/>
    <w:next w:val="Textodecomentrio"/>
    <w:link w:val="AssuntodocomentrioChar"/>
    <w:rsid w:val="005E1C2F"/>
    <w:rPr>
      <w:b/>
      <w:bCs/>
    </w:rPr>
  </w:style>
  <w:style w:type="character" w:customStyle="1" w:styleId="AssuntodocomentrioChar">
    <w:name w:val="Assunto do comentário Char"/>
    <w:link w:val="Assuntodocomentrio"/>
    <w:rsid w:val="005E1C2F"/>
    <w:rPr>
      <w:b/>
      <w:bCs/>
    </w:rPr>
  </w:style>
  <w:style w:type="paragraph" w:styleId="Textodebalo">
    <w:name w:val="Balloon Text"/>
    <w:basedOn w:val="Normal"/>
    <w:link w:val="TextodebaloChar"/>
    <w:rsid w:val="005E1C2F"/>
    <w:rPr>
      <w:rFonts w:ascii="Segoe UI" w:hAnsi="Segoe UI" w:cs="Segoe UI"/>
      <w:sz w:val="18"/>
      <w:szCs w:val="18"/>
    </w:rPr>
  </w:style>
  <w:style w:type="character" w:customStyle="1" w:styleId="TextodebaloChar">
    <w:name w:val="Texto de balão Char"/>
    <w:link w:val="Textodebalo"/>
    <w:rsid w:val="005E1C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875">
      <w:bodyDiv w:val="1"/>
      <w:marLeft w:val="0"/>
      <w:marRight w:val="0"/>
      <w:marTop w:val="0"/>
      <w:marBottom w:val="0"/>
      <w:divBdr>
        <w:top w:val="none" w:sz="0" w:space="0" w:color="auto"/>
        <w:left w:val="none" w:sz="0" w:space="0" w:color="auto"/>
        <w:bottom w:val="none" w:sz="0" w:space="0" w:color="auto"/>
        <w:right w:val="none" w:sz="0" w:space="0" w:color="auto"/>
      </w:divBdr>
      <w:divsChild>
        <w:div w:id="43800475">
          <w:marLeft w:val="0"/>
          <w:marRight w:val="0"/>
          <w:marTop w:val="0"/>
          <w:marBottom w:val="0"/>
          <w:divBdr>
            <w:top w:val="none" w:sz="0" w:space="0" w:color="auto"/>
            <w:left w:val="none" w:sz="0" w:space="0" w:color="auto"/>
            <w:bottom w:val="none" w:sz="0" w:space="0" w:color="auto"/>
            <w:right w:val="none" w:sz="0" w:space="0" w:color="auto"/>
          </w:divBdr>
          <w:divsChild>
            <w:div w:id="10281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6102">
      <w:bodyDiv w:val="1"/>
      <w:marLeft w:val="0"/>
      <w:marRight w:val="0"/>
      <w:marTop w:val="0"/>
      <w:marBottom w:val="0"/>
      <w:divBdr>
        <w:top w:val="none" w:sz="0" w:space="0" w:color="auto"/>
        <w:left w:val="none" w:sz="0" w:space="0" w:color="auto"/>
        <w:bottom w:val="none" w:sz="0" w:space="0" w:color="auto"/>
        <w:right w:val="none" w:sz="0" w:space="0" w:color="auto"/>
      </w:divBdr>
    </w:div>
    <w:div w:id="941572110">
      <w:bodyDiv w:val="1"/>
      <w:marLeft w:val="0"/>
      <w:marRight w:val="0"/>
      <w:marTop w:val="0"/>
      <w:marBottom w:val="0"/>
      <w:divBdr>
        <w:top w:val="none" w:sz="0" w:space="0" w:color="auto"/>
        <w:left w:val="none" w:sz="0" w:space="0" w:color="auto"/>
        <w:bottom w:val="none" w:sz="0" w:space="0" w:color="auto"/>
        <w:right w:val="none" w:sz="0" w:space="0" w:color="auto"/>
      </w:divBdr>
      <w:divsChild>
        <w:div w:id="1763063089">
          <w:marLeft w:val="0"/>
          <w:marRight w:val="0"/>
          <w:marTop w:val="0"/>
          <w:marBottom w:val="0"/>
          <w:divBdr>
            <w:top w:val="none" w:sz="0" w:space="0" w:color="auto"/>
            <w:left w:val="none" w:sz="0" w:space="0" w:color="auto"/>
            <w:bottom w:val="none" w:sz="0" w:space="0" w:color="auto"/>
            <w:right w:val="none" w:sz="0" w:space="0" w:color="auto"/>
          </w:divBdr>
          <w:divsChild>
            <w:div w:id="13963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3405">
      <w:bodyDiv w:val="1"/>
      <w:marLeft w:val="0"/>
      <w:marRight w:val="0"/>
      <w:marTop w:val="0"/>
      <w:marBottom w:val="0"/>
      <w:divBdr>
        <w:top w:val="none" w:sz="0" w:space="0" w:color="auto"/>
        <w:left w:val="none" w:sz="0" w:space="0" w:color="auto"/>
        <w:bottom w:val="none" w:sz="0" w:space="0" w:color="auto"/>
        <w:right w:val="none" w:sz="0" w:space="0" w:color="auto"/>
      </w:divBdr>
    </w:div>
    <w:div w:id="155426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844D7-4B3E-413B-ABF3-ECC34AD5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11</Pages>
  <Words>5679</Words>
  <Characters>30668</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Anteprojeto de Trabalho de Conclusão</vt:lpstr>
      <vt:lpstr>Modelo de Anteprojeto de Trabalho de Conclusão</vt:lpstr>
    </vt:vector>
  </TitlesOfParts>
  <Company>Varig SA</Company>
  <LinksUpToDate>false</LinksUpToDate>
  <CharactersWithSpaces>36275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Anteprojeto de Trabalho de Conclusão</dc:title>
  <dc:subject/>
  <dc:creator>Centro Universitário Feevale</dc:creator>
  <cp:keywords/>
  <cp:lastModifiedBy>Érico Souza Loewe</cp:lastModifiedBy>
  <cp:revision>33</cp:revision>
  <cp:lastPrinted>2001-08-21T07:59:00Z</cp:lastPrinted>
  <dcterms:created xsi:type="dcterms:W3CDTF">2020-04-01T22:05:00Z</dcterms:created>
  <dcterms:modified xsi:type="dcterms:W3CDTF">2020-04-03T00:30:00Z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00b6590e-449a-31e9-b1ef-0be327f28ab9</vt:lpwstr>
  </property>
  <property fmtid="{D5CDD505-2E9C-101B-9397-08002B2CF9AE}" pid="24" name="Mendeley Citation Style_1">
    <vt:lpwstr>http://www.zotero.org/styles/associacao-brasileira-de-normas-tecnicas</vt:lpwstr>
  </property>
</Properties>
</file>